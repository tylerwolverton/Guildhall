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2CE684F3">
            <wp:simplePos x="0" y="0"/>
            <wp:positionH relativeFrom="column">
              <wp:posOffset>1590675</wp:posOffset>
            </wp:positionH>
            <wp:positionV relativeFrom="paragraph">
              <wp:posOffset>-76200</wp:posOffset>
            </wp:positionV>
            <wp:extent cx="2692173" cy="2692173"/>
            <wp:effectExtent l="0" t="0" r="0" b="0"/>
            <wp:wrapNone/>
            <wp:docPr id="1" name="Picture 2" descr="Documen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ocument outline"/>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2692173" cy="2692173"/>
                    </a:xfrm>
                    <a:prstGeom prst="rect">
                      <a:avLst/>
                    </a:prstGeom>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75B02EB8" w14:textId="4D68704D" w:rsidR="003063DA" w:rsidRPr="003063DA" w:rsidRDefault="003063DA" w:rsidP="00DC4C6D">
      <w:pPr>
        <w:pStyle w:val="Subtitle"/>
        <w:jc w:val="center"/>
        <w:rPr>
          <w:b/>
          <w:bCs/>
          <w:i w:val="0"/>
          <w:iCs w:val="0"/>
          <w:sz w:val="28"/>
          <w:szCs w:val="28"/>
        </w:rPr>
      </w:pPr>
      <w:r w:rsidRPr="003063DA">
        <w:rPr>
          <w:b/>
          <w:bCs/>
          <w:i w:val="0"/>
          <w:iCs w:val="0"/>
          <w:sz w:val="28"/>
          <w:szCs w:val="28"/>
        </w:rPr>
        <w:t xml:space="preserve">Zephyr: A State-Based, Event-Driven, Domain-Specific Language for 2D, Top-Down, Action </w:t>
      </w:r>
      <w:r w:rsidR="00192E07">
        <w:rPr>
          <w:b/>
          <w:bCs/>
          <w:i w:val="0"/>
          <w:iCs w:val="0"/>
          <w:sz w:val="28"/>
          <w:szCs w:val="28"/>
        </w:rPr>
        <w:t>Role-Playing Games</w:t>
      </w:r>
    </w:p>
    <w:p w14:paraId="223FD0D8" w14:textId="5A2918FB"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41477E3C" w:rsidR="00D35CCB" w:rsidRPr="003063DA" w:rsidRDefault="003063DA" w:rsidP="00B755F4">
            <w:pPr>
              <w:pStyle w:val="NoSpacing"/>
              <w:rPr>
                <w:rFonts w:asciiTheme="minorHAnsi" w:hAnsiTheme="minorHAnsi" w:cs="Arial"/>
                <w:iCs/>
                <w:color w:val="000000"/>
                <w:sz w:val="20"/>
                <w:szCs w:val="20"/>
              </w:rPr>
            </w:pPr>
            <w:r w:rsidRPr="003063DA">
              <w:rPr>
                <w:rFonts w:asciiTheme="minorHAnsi" w:hAnsiTheme="minorHAnsi" w:cs="Arial"/>
                <w:iCs/>
                <w:color w:val="000000"/>
                <w:sz w:val="20"/>
                <w:szCs w:val="20"/>
              </w:rPr>
              <w:t>Tyler Wolverton</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2D3915DA" w:rsidR="00AA324A" w:rsidRPr="003063DA" w:rsidRDefault="003063DA" w:rsidP="007370BB">
            <w:pPr>
              <w:pStyle w:val="NoSpacing"/>
              <w:rPr>
                <w:rFonts w:asciiTheme="minorHAnsi" w:hAnsiTheme="minorHAnsi" w:cs="Arial"/>
                <w:iCs/>
                <w:color w:val="000000"/>
                <w:sz w:val="20"/>
                <w:szCs w:val="20"/>
              </w:rPr>
            </w:pPr>
            <w:r>
              <w:rPr>
                <w:rFonts w:asciiTheme="minorHAnsi" w:hAnsiTheme="minorHAnsi" w:cs="Arial"/>
                <w:iCs/>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2FC77438" w:rsidR="005F3782" w:rsidRDefault="005F3782">
      <w:pPr>
        <w:rPr>
          <w:ins w:id="0" w:author="Wolverton, Tyler" w:date="2021-04-18T14:11:00Z"/>
        </w:rPr>
      </w:pPr>
      <w:ins w:id="1" w:author="Wolverton, Tyler" w:date="2021-04-18T14:11:00Z">
        <w:r>
          <w:br w:type="page"/>
        </w:r>
      </w:ins>
    </w:p>
    <w:p w14:paraId="11C25DFD" w14:textId="77777777" w:rsidR="001E4D31" w:rsidRDefault="001E4D31" w:rsidP="001E4D31"/>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Content>
        <w:p w14:paraId="1833F52A" w14:textId="77777777" w:rsidR="007504EC" w:rsidRDefault="007504EC">
          <w:pPr>
            <w:pStyle w:val="TOCHeading"/>
          </w:pPr>
          <w:r>
            <w:t>Table of Contents</w:t>
          </w:r>
        </w:p>
        <w:p w14:paraId="0EFF001F" w14:textId="11E254CD" w:rsidR="00E335AE" w:rsidRDefault="00EF2816">
          <w:pPr>
            <w:pStyle w:val="TOC1"/>
            <w:rPr>
              <w:rFonts w:eastAsiaTheme="minorEastAsia"/>
              <w:noProof/>
            </w:rPr>
          </w:pPr>
          <w:r>
            <w:fldChar w:fldCharType="begin"/>
          </w:r>
          <w:r w:rsidR="007504EC">
            <w:instrText xml:space="preserve"> TOC \o "1-3" \h \z \u </w:instrText>
          </w:r>
          <w:r>
            <w:fldChar w:fldCharType="separate"/>
          </w:r>
          <w:hyperlink w:anchor="_Toc68734781" w:history="1">
            <w:r w:rsidR="00E335AE" w:rsidRPr="00934C26">
              <w:rPr>
                <w:rStyle w:val="Hyperlink"/>
                <w:noProof/>
              </w:rPr>
              <w:t>Table of Figures</w:t>
            </w:r>
            <w:r w:rsidR="00E335AE">
              <w:rPr>
                <w:noProof/>
                <w:webHidden/>
              </w:rPr>
              <w:tab/>
            </w:r>
            <w:r w:rsidR="00E335AE">
              <w:rPr>
                <w:noProof/>
                <w:webHidden/>
              </w:rPr>
              <w:fldChar w:fldCharType="begin"/>
            </w:r>
            <w:r w:rsidR="00E335AE">
              <w:rPr>
                <w:noProof/>
                <w:webHidden/>
              </w:rPr>
              <w:instrText xml:space="preserve"> PAGEREF _Toc68734781 \h </w:instrText>
            </w:r>
            <w:r w:rsidR="00E335AE">
              <w:rPr>
                <w:noProof/>
                <w:webHidden/>
              </w:rPr>
            </w:r>
            <w:r w:rsidR="00E335AE">
              <w:rPr>
                <w:noProof/>
                <w:webHidden/>
              </w:rPr>
              <w:fldChar w:fldCharType="separate"/>
            </w:r>
            <w:r w:rsidR="00E335AE">
              <w:rPr>
                <w:noProof/>
                <w:webHidden/>
              </w:rPr>
              <w:t>4</w:t>
            </w:r>
            <w:r w:rsidR="00E335AE">
              <w:rPr>
                <w:noProof/>
                <w:webHidden/>
              </w:rPr>
              <w:fldChar w:fldCharType="end"/>
            </w:r>
          </w:hyperlink>
        </w:p>
        <w:p w14:paraId="67B4513C" w14:textId="6161EA1D" w:rsidR="00E335AE" w:rsidRDefault="00CF5CE0">
          <w:pPr>
            <w:pStyle w:val="TOC1"/>
            <w:rPr>
              <w:rFonts w:eastAsiaTheme="minorEastAsia"/>
              <w:noProof/>
            </w:rPr>
          </w:pPr>
          <w:hyperlink w:anchor="_Toc68734782" w:history="1">
            <w:r w:rsidR="00E335AE" w:rsidRPr="00934C26">
              <w:rPr>
                <w:rStyle w:val="Hyperlink"/>
                <w:noProof/>
              </w:rPr>
              <w:t>Introduction</w:t>
            </w:r>
            <w:r w:rsidR="00E335AE">
              <w:rPr>
                <w:noProof/>
                <w:webHidden/>
              </w:rPr>
              <w:tab/>
            </w:r>
            <w:r w:rsidR="00E335AE">
              <w:rPr>
                <w:noProof/>
                <w:webHidden/>
              </w:rPr>
              <w:fldChar w:fldCharType="begin"/>
            </w:r>
            <w:r w:rsidR="00E335AE">
              <w:rPr>
                <w:noProof/>
                <w:webHidden/>
              </w:rPr>
              <w:instrText xml:space="preserve"> PAGEREF _Toc68734782 \h </w:instrText>
            </w:r>
            <w:r w:rsidR="00E335AE">
              <w:rPr>
                <w:noProof/>
                <w:webHidden/>
              </w:rPr>
            </w:r>
            <w:r w:rsidR="00E335AE">
              <w:rPr>
                <w:noProof/>
                <w:webHidden/>
              </w:rPr>
              <w:fldChar w:fldCharType="separate"/>
            </w:r>
            <w:r w:rsidR="00E335AE">
              <w:rPr>
                <w:noProof/>
                <w:webHidden/>
              </w:rPr>
              <w:t>5</w:t>
            </w:r>
            <w:r w:rsidR="00E335AE">
              <w:rPr>
                <w:noProof/>
                <w:webHidden/>
              </w:rPr>
              <w:fldChar w:fldCharType="end"/>
            </w:r>
          </w:hyperlink>
        </w:p>
        <w:p w14:paraId="0B9D4D4B" w14:textId="6C49C256" w:rsidR="00E335AE" w:rsidRDefault="00CF5CE0">
          <w:pPr>
            <w:pStyle w:val="TOC1"/>
            <w:rPr>
              <w:rFonts w:eastAsiaTheme="minorEastAsia"/>
              <w:noProof/>
            </w:rPr>
          </w:pPr>
          <w:hyperlink w:anchor="_Toc68734783" w:history="1">
            <w:r w:rsidR="00E335AE" w:rsidRPr="00934C26">
              <w:rPr>
                <w:rStyle w:val="Hyperlink"/>
                <w:noProof/>
              </w:rPr>
              <w:t>Overview</w:t>
            </w:r>
            <w:r w:rsidR="00E335AE">
              <w:rPr>
                <w:noProof/>
                <w:webHidden/>
              </w:rPr>
              <w:tab/>
            </w:r>
            <w:r w:rsidR="00E335AE">
              <w:rPr>
                <w:noProof/>
                <w:webHidden/>
              </w:rPr>
              <w:fldChar w:fldCharType="begin"/>
            </w:r>
            <w:r w:rsidR="00E335AE">
              <w:rPr>
                <w:noProof/>
                <w:webHidden/>
              </w:rPr>
              <w:instrText xml:space="preserve"> PAGEREF _Toc68734783 \h </w:instrText>
            </w:r>
            <w:r w:rsidR="00E335AE">
              <w:rPr>
                <w:noProof/>
                <w:webHidden/>
              </w:rPr>
            </w:r>
            <w:r w:rsidR="00E335AE">
              <w:rPr>
                <w:noProof/>
                <w:webHidden/>
              </w:rPr>
              <w:fldChar w:fldCharType="separate"/>
            </w:r>
            <w:r w:rsidR="00E335AE">
              <w:rPr>
                <w:noProof/>
                <w:webHidden/>
              </w:rPr>
              <w:t>6</w:t>
            </w:r>
            <w:r w:rsidR="00E335AE">
              <w:rPr>
                <w:noProof/>
                <w:webHidden/>
              </w:rPr>
              <w:fldChar w:fldCharType="end"/>
            </w:r>
          </w:hyperlink>
        </w:p>
        <w:p w14:paraId="2CAAF3FD" w14:textId="0906BEE0" w:rsidR="00E335AE" w:rsidRDefault="00CF5CE0">
          <w:pPr>
            <w:pStyle w:val="TOC2"/>
            <w:tabs>
              <w:tab w:val="right" w:leader="dot" w:pos="9350"/>
            </w:tabs>
            <w:rPr>
              <w:rFonts w:eastAsiaTheme="minorEastAsia"/>
              <w:noProof/>
            </w:rPr>
          </w:pPr>
          <w:hyperlink w:anchor="_Toc68734784" w:history="1">
            <w:r w:rsidR="00E335AE" w:rsidRPr="00934C26">
              <w:rPr>
                <w:rStyle w:val="Hyperlink"/>
                <w:noProof/>
              </w:rPr>
              <w:t>Scope</w:t>
            </w:r>
            <w:r w:rsidR="00E335AE">
              <w:rPr>
                <w:noProof/>
                <w:webHidden/>
              </w:rPr>
              <w:tab/>
            </w:r>
            <w:r w:rsidR="00E335AE">
              <w:rPr>
                <w:noProof/>
                <w:webHidden/>
              </w:rPr>
              <w:fldChar w:fldCharType="begin"/>
            </w:r>
            <w:r w:rsidR="00E335AE">
              <w:rPr>
                <w:noProof/>
                <w:webHidden/>
              </w:rPr>
              <w:instrText xml:space="preserve"> PAGEREF _Toc68734784 \h </w:instrText>
            </w:r>
            <w:r w:rsidR="00E335AE">
              <w:rPr>
                <w:noProof/>
                <w:webHidden/>
              </w:rPr>
            </w:r>
            <w:r w:rsidR="00E335AE">
              <w:rPr>
                <w:noProof/>
                <w:webHidden/>
              </w:rPr>
              <w:fldChar w:fldCharType="separate"/>
            </w:r>
            <w:r w:rsidR="00E335AE">
              <w:rPr>
                <w:noProof/>
                <w:webHidden/>
              </w:rPr>
              <w:t>6</w:t>
            </w:r>
            <w:r w:rsidR="00E335AE">
              <w:rPr>
                <w:noProof/>
                <w:webHidden/>
              </w:rPr>
              <w:fldChar w:fldCharType="end"/>
            </w:r>
          </w:hyperlink>
        </w:p>
        <w:p w14:paraId="355EFE2A" w14:textId="44C32D62" w:rsidR="00E335AE" w:rsidRDefault="00CF5CE0">
          <w:pPr>
            <w:pStyle w:val="TOC2"/>
            <w:tabs>
              <w:tab w:val="right" w:leader="dot" w:pos="9350"/>
            </w:tabs>
            <w:rPr>
              <w:rFonts w:eastAsiaTheme="minorEastAsia"/>
              <w:noProof/>
            </w:rPr>
          </w:pPr>
          <w:hyperlink w:anchor="_Toc68734785" w:history="1">
            <w:r w:rsidR="00E335AE" w:rsidRPr="00934C26">
              <w:rPr>
                <w:rStyle w:val="Hyperlink"/>
                <w:noProof/>
              </w:rPr>
              <w:t>End Product</w:t>
            </w:r>
            <w:r w:rsidR="00E335AE">
              <w:rPr>
                <w:noProof/>
                <w:webHidden/>
              </w:rPr>
              <w:tab/>
            </w:r>
            <w:r w:rsidR="00E335AE">
              <w:rPr>
                <w:noProof/>
                <w:webHidden/>
              </w:rPr>
              <w:fldChar w:fldCharType="begin"/>
            </w:r>
            <w:r w:rsidR="00E335AE">
              <w:rPr>
                <w:noProof/>
                <w:webHidden/>
              </w:rPr>
              <w:instrText xml:space="preserve"> PAGEREF _Toc68734785 \h </w:instrText>
            </w:r>
            <w:r w:rsidR="00E335AE">
              <w:rPr>
                <w:noProof/>
                <w:webHidden/>
              </w:rPr>
            </w:r>
            <w:r w:rsidR="00E335AE">
              <w:rPr>
                <w:noProof/>
                <w:webHidden/>
              </w:rPr>
              <w:fldChar w:fldCharType="separate"/>
            </w:r>
            <w:r w:rsidR="00E335AE">
              <w:rPr>
                <w:noProof/>
                <w:webHidden/>
              </w:rPr>
              <w:t>6</w:t>
            </w:r>
            <w:r w:rsidR="00E335AE">
              <w:rPr>
                <w:noProof/>
                <w:webHidden/>
              </w:rPr>
              <w:fldChar w:fldCharType="end"/>
            </w:r>
          </w:hyperlink>
        </w:p>
        <w:p w14:paraId="18494F27" w14:textId="76E8BFDF" w:rsidR="00E335AE" w:rsidRDefault="00CF5CE0">
          <w:pPr>
            <w:pStyle w:val="TOC3"/>
            <w:tabs>
              <w:tab w:val="right" w:leader="dot" w:pos="9350"/>
            </w:tabs>
            <w:rPr>
              <w:rFonts w:eastAsiaTheme="minorEastAsia"/>
              <w:noProof/>
            </w:rPr>
          </w:pPr>
          <w:hyperlink w:anchor="_Toc68734786" w:history="1">
            <w:r w:rsidR="00E335AE" w:rsidRPr="00934C26">
              <w:rPr>
                <w:rStyle w:val="Hyperlink"/>
                <w:noProof/>
              </w:rPr>
              <w:t>Language Features</w:t>
            </w:r>
            <w:r w:rsidR="00E335AE">
              <w:rPr>
                <w:noProof/>
                <w:webHidden/>
              </w:rPr>
              <w:tab/>
            </w:r>
            <w:r w:rsidR="00E335AE">
              <w:rPr>
                <w:noProof/>
                <w:webHidden/>
              </w:rPr>
              <w:fldChar w:fldCharType="begin"/>
            </w:r>
            <w:r w:rsidR="00E335AE">
              <w:rPr>
                <w:noProof/>
                <w:webHidden/>
              </w:rPr>
              <w:instrText xml:space="preserve"> PAGEREF _Toc68734786 \h </w:instrText>
            </w:r>
            <w:r w:rsidR="00E335AE">
              <w:rPr>
                <w:noProof/>
                <w:webHidden/>
              </w:rPr>
            </w:r>
            <w:r w:rsidR="00E335AE">
              <w:rPr>
                <w:noProof/>
                <w:webHidden/>
              </w:rPr>
              <w:fldChar w:fldCharType="separate"/>
            </w:r>
            <w:r w:rsidR="00E335AE">
              <w:rPr>
                <w:noProof/>
                <w:webHidden/>
              </w:rPr>
              <w:t>6</w:t>
            </w:r>
            <w:r w:rsidR="00E335AE">
              <w:rPr>
                <w:noProof/>
                <w:webHidden/>
              </w:rPr>
              <w:fldChar w:fldCharType="end"/>
            </w:r>
          </w:hyperlink>
        </w:p>
        <w:p w14:paraId="4F6E3FFE" w14:textId="7BA612E5" w:rsidR="00E335AE" w:rsidRDefault="00CF5CE0">
          <w:pPr>
            <w:pStyle w:val="TOC3"/>
            <w:tabs>
              <w:tab w:val="right" w:leader="dot" w:pos="9350"/>
            </w:tabs>
            <w:rPr>
              <w:rFonts w:eastAsiaTheme="minorEastAsia"/>
              <w:noProof/>
            </w:rPr>
          </w:pPr>
          <w:hyperlink w:anchor="_Toc68734787" w:history="1">
            <w:r w:rsidR="00E335AE" w:rsidRPr="00934C26">
              <w:rPr>
                <w:rStyle w:val="Hyperlink"/>
                <w:noProof/>
              </w:rPr>
              <w:t>Game Features</w:t>
            </w:r>
            <w:r w:rsidR="00E335AE">
              <w:rPr>
                <w:noProof/>
                <w:webHidden/>
              </w:rPr>
              <w:tab/>
            </w:r>
            <w:r w:rsidR="00E335AE">
              <w:rPr>
                <w:noProof/>
                <w:webHidden/>
              </w:rPr>
              <w:fldChar w:fldCharType="begin"/>
            </w:r>
            <w:r w:rsidR="00E335AE">
              <w:rPr>
                <w:noProof/>
                <w:webHidden/>
              </w:rPr>
              <w:instrText xml:space="preserve"> PAGEREF _Toc68734787 \h </w:instrText>
            </w:r>
            <w:r w:rsidR="00E335AE">
              <w:rPr>
                <w:noProof/>
                <w:webHidden/>
              </w:rPr>
            </w:r>
            <w:r w:rsidR="00E335AE">
              <w:rPr>
                <w:noProof/>
                <w:webHidden/>
              </w:rPr>
              <w:fldChar w:fldCharType="separate"/>
            </w:r>
            <w:r w:rsidR="00E335AE">
              <w:rPr>
                <w:noProof/>
                <w:webHidden/>
              </w:rPr>
              <w:t>6</w:t>
            </w:r>
            <w:r w:rsidR="00E335AE">
              <w:rPr>
                <w:noProof/>
                <w:webHidden/>
              </w:rPr>
              <w:fldChar w:fldCharType="end"/>
            </w:r>
          </w:hyperlink>
        </w:p>
        <w:p w14:paraId="5399CF49" w14:textId="1BCDD0B6" w:rsidR="00E335AE" w:rsidRDefault="00CF5CE0">
          <w:pPr>
            <w:pStyle w:val="TOC3"/>
            <w:tabs>
              <w:tab w:val="right" w:leader="dot" w:pos="9350"/>
            </w:tabs>
            <w:rPr>
              <w:rFonts w:eastAsiaTheme="minorEastAsia"/>
              <w:noProof/>
            </w:rPr>
          </w:pPr>
          <w:hyperlink w:anchor="_Toc68734788" w:history="1">
            <w:r w:rsidR="00E335AE" w:rsidRPr="00934C26">
              <w:rPr>
                <w:rStyle w:val="Hyperlink"/>
                <w:noProof/>
              </w:rPr>
              <w:t>External Tools</w:t>
            </w:r>
            <w:r w:rsidR="00E335AE">
              <w:rPr>
                <w:noProof/>
                <w:webHidden/>
              </w:rPr>
              <w:tab/>
            </w:r>
            <w:r w:rsidR="00E335AE">
              <w:rPr>
                <w:noProof/>
                <w:webHidden/>
              </w:rPr>
              <w:fldChar w:fldCharType="begin"/>
            </w:r>
            <w:r w:rsidR="00E335AE">
              <w:rPr>
                <w:noProof/>
                <w:webHidden/>
              </w:rPr>
              <w:instrText xml:space="preserve"> PAGEREF _Toc68734788 \h </w:instrText>
            </w:r>
            <w:r w:rsidR="00E335AE">
              <w:rPr>
                <w:noProof/>
                <w:webHidden/>
              </w:rPr>
            </w:r>
            <w:r w:rsidR="00E335AE">
              <w:rPr>
                <w:noProof/>
                <w:webHidden/>
              </w:rPr>
              <w:fldChar w:fldCharType="separate"/>
            </w:r>
            <w:r w:rsidR="00E335AE">
              <w:rPr>
                <w:noProof/>
                <w:webHidden/>
              </w:rPr>
              <w:t>7</w:t>
            </w:r>
            <w:r w:rsidR="00E335AE">
              <w:rPr>
                <w:noProof/>
                <w:webHidden/>
              </w:rPr>
              <w:fldChar w:fldCharType="end"/>
            </w:r>
          </w:hyperlink>
        </w:p>
        <w:p w14:paraId="4EB1FF75" w14:textId="24846A15" w:rsidR="00E335AE" w:rsidRDefault="00CF5CE0">
          <w:pPr>
            <w:pStyle w:val="TOC1"/>
            <w:rPr>
              <w:rFonts w:eastAsiaTheme="minorEastAsia"/>
              <w:noProof/>
            </w:rPr>
          </w:pPr>
          <w:hyperlink w:anchor="_Toc68734789" w:history="1">
            <w:r w:rsidR="00E335AE" w:rsidRPr="00934C26">
              <w:rPr>
                <w:rStyle w:val="Hyperlink"/>
                <w:noProof/>
              </w:rPr>
              <w:t>Development Schedule</w:t>
            </w:r>
            <w:r w:rsidR="00E335AE">
              <w:rPr>
                <w:noProof/>
                <w:webHidden/>
              </w:rPr>
              <w:tab/>
            </w:r>
            <w:r w:rsidR="00E335AE">
              <w:rPr>
                <w:noProof/>
                <w:webHidden/>
              </w:rPr>
              <w:fldChar w:fldCharType="begin"/>
            </w:r>
            <w:r w:rsidR="00E335AE">
              <w:rPr>
                <w:noProof/>
                <w:webHidden/>
              </w:rPr>
              <w:instrText xml:space="preserve"> PAGEREF _Toc68734789 \h </w:instrText>
            </w:r>
            <w:r w:rsidR="00E335AE">
              <w:rPr>
                <w:noProof/>
                <w:webHidden/>
              </w:rPr>
            </w:r>
            <w:r w:rsidR="00E335AE">
              <w:rPr>
                <w:noProof/>
                <w:webHidden/>
              </w:rPr>
              <w:fldChar w:fldCharType="separate"/>
            </w:r>
            <w:r w:rsidR="00E335AE">
              <w:rPr>
                <w:noProof/>
                <w:webHidden/>
              </w:rPr>
              <w:t>8</w:t>
            </w:r>
            <w:r w:rsidR="00E335AE">
              <w:rPr>
                <w:noProof/>
                <w:webHidden/>
              </w:rPr>
              <w:fldChar w:fldCharType="end"/>
            </w:r>
          </w:hyperlink>
        </w:p>
        <w:p w14:paraId="1DA2007A" w14:textId="7B016D26" w:rsidR="00E335AE" w:rsidRDefault="00CF5CE0">
          <w:pPr>
            <w:pStyle w:val="TOC2"/>
            <w:tabs>
              <w:tab w:val="right" w:leader="dot" w:pos="9350"/>
            </w:tabs>
            <w:rPr>
              <w:rFonts w:eastAsiaTheme="minorEastAsia"/>
              <w:noProof/>
            </w:rPr>
          </w:pPr>
          <w:hyperlink w:anchor="_Toc68734790" w:history="1">
            <w:r w:rsidR="00E335AE" w:rsidRPr="00934C26">
              <w:rPr>
                <w:rStyle w:val="Hyperlink"/>
                <w:noProof/>
              </w:rPr>
              <w:t>Schedule Detail</w:t>
            </w:r>
            <w:r w:rsidR="00E335AE">
              <w:rPr>
                <w:noProof/>
                <w:webHidden/>
              </w:rPr>
              <w:tab/>
            </w:r>
            <w:r w:rsidR="00E335AE">
              <w:rPr>
                <w:noProof/>
                <w:webHidden/>
              </w:rPr>
              <w:fldChar w:fldCharType="begin"/>
            </w:r>
            <w:r w:rsidR="00E335AE">
              <w:rPr>
                <w:noProof/>
                <w:webHidden/>
              </w:rPr>
              <w:instrText xml:space="preserve"> PAGEREF _Toc68734790 \h </w:instrText>
            </w:r>
            <w:r w:rsidR="00E335AE">
              <w:rPr>
                <w:noProof/>
                <w:webHidden/>
              </w:rPr>
            </w:r>
            <w:r w:rsidR="00E335AE">
              <w:rPr>
                <w:noProof/>
                <w:webHidden/>
              </w:rPr>
              <w:fldChar w:fldCharType="separate"/>
            </w:r>
            <w:r w:rsidR="00E335AE">
              <w:rPr>
                <w:noProof/>
                <w:webHidden/>
              </w:rPr>
              <w:t>8</w:t>
            </w:r>
            <w:r w:rsidR="00E335AE">
              <w:rPr>
                <w:noProof/>
                <w:webHidden/>
              </w:rPr>
              <w:fldChar w:fldCharType="end"/>
            </w:r>
          </w:hyperlink>
        </w:p>
        <w:p w14:paraId="6AF8FB0B" w14:textId="026AB2A6" w:rsidR="00E335AE" w:rsidRDefault="00CF5CE0">
          <w:pPr>
            <w:pStyle w:val="TOC2"/>
            <w:tabs>
              <w:tab w:val="right" w:leader="dot" w:pos="9350"/>
            </w:tabs>
            <w:rPr>
              <w:rFonts w:eastAsiaTheme="minorEastAsia"/>
              <w:noProof/>
            </w:rPr>
          </w:pPr>
          <w:hyperlink w:anchor="_Toc68734791" w:history="1">
            <w:r w:rsidR="00E335AE" w:rsidRPr="00934C26">
              <w:rPr>
                <w:rStyle w:val="Hyperlink"/>
                <w:noProof/>
              </w:rPr>
              <w:t>Total Hours</w:t>
            </w:r>
            <w:r w:rsidR="00E335AE">
              <w:rPr>
                <w:noProof/>
                <w:webHidden/>
              </w:rPr>
              <w:tab/>
            </w:r>
            <w:r w:rsidR="00E335AE">
              <w:rPr>
                <w:noProof/>
                <w:webHidden/>
              </w:rPr>
              <w:fldChar w:fldCharType="begin"/>
            </w:r>
            <w:r w:rsidR="00E335AE">
              <w:rPr>
                <w:noProof/>
                <w:webHidden/>
              </w:rPr>
              <w:instrText xml:space="preserve"> PAGEREF _Toc68734791 \h </w:instrText>
            </w:r>
            <w:r w:rsidR="00E335AE">
              <w:rPr>
                <w:noProof/>
                <w:webHidden/>
              </w:rPr>
            </w:r>
            <w:r w:rsidR="00E335AE">
              <w:rPr>
                <w:noProof/>
                <w:webHidden/>
              </w:rPr>
              <w:fldChar w:fldCharType="separate"/>
            </w:r>
            <w:r w:rsidR="00E335AE">
              <w:rPr>
                <w:noProof/>
                <w:webHidden/>
              </w:rPr>
              <w:t>8</w:t>
            </w:r>
            <w:r w:rsidR="00E335AE">
              <w:rPr>
                <w:noProof/>
                <w:webHidden/>
              </w:rPr>
              <w:fldChar w:fldCharType="end"/>
            </w:r>
          </w:hyperlink>
        </w:p>
        <w:p w14:paraId="6CC3D412" w14:textId="1A9133FC" w:rsidR="00E335AE" w:rsidRDefault="00CF5CE0">
          <w:pPr>
            <w:pStyle w:val="TOC1"/>
            <w:rPr>
              <w:rFonts w:eastAsiaTheme="minorEastAsia"/>
              <w:noProof/>
            </w:rPr>
          </w:pPr>
          <w:hyperlink w:anchor="_Toc68734792" w:history="1">
            <w:r w:rsidR="00E335AE" w:rsidRPr="00934C26">
              <w:rPr>
                <w:rStyle w:val="Hyperlink"/>
                <w:noProof/>
              </w:rPr>
              <w:t>Technology Sources</w:t>
            </w:r>
            <w:r w:rsidR="00E335AE">
              <w:rPr>
                <w:noProof/>
                <w:webHidden/>
              </w:rPr>
              <w:tab/>
            </w:r>
            <w:r w:rsidR="00E335AE">
              <w:rPr>
                <w:noProof/>
                <w:webHidden/>
              </w:rPr>
              <w:fldChar w:fldCharType="begin"/>
            </w:r>
            <w:r w:rsidR="00E335AE">
              <w:rPr>
                <w:noProof/>
                <w:webHidden/>
              </w:rPr>
              <w:instrText xml:space="preserve"> PAGEREF _Toc68734792 \h </w:instrText>
            </w:r>
            <w:r w:rsidR="00E335AE">
              <w:rPr>
                <w:noProof/>
                <w:webHidden/>
              </w:rPr>
            </w:r>
            <w:r w:rsidR="00E335AE">
              <w:rPr>
                <w:noProof/>
                <w:webHidden/>
              </w:rPr>
              <w:fldChar w:fldCharType="separate"/>
            </w:r>
            <w:r w:rsidR="00E335AE">
              <w:rPr>
                <w:noProof/>
                <w:webHidden/>
              </w:rPr>
              <w:t>9</w:t>
            </w:r>
            <w:r w:rsidR="00E335AE">
              <w:rPr>
                <w:noProof/>
                <w:webHidden/>
              </w:rPr>
              <w:fldChar w:fldCharType="end"/>
            </w:r>
          </w:hyperlink>
        </w:p>
        <w:p w14:paraId="2FABB924" w14:textId="5DE88588" w:rsidR="00E335AE" w:rsidRDefault="00CF5CE0">
          <w:pPr>
            <w:pStyle w:val="TOC2"/>
            <w:tabs>
              <w:tab w:val="right" w:leader="dot" w:pos="9350"/>
            </w:tabs>
            <w:rPr>
              <w:rFonts w:eastAsiaTheme="minorEastAsia"/>
              <w:noProof/>
            </w:rPr>
          </w:pPr>
          <w:hyperlink w:anchor="_Toc68734793" w:history="1">
            <w:r w:rsidR="00E335AE" w:rsidRPr="00934C26">
              <w:rPr>
                <w:rStyle w:val="Hyperlink"/>
                <w:noProof/>
              </w:rPr>
              <w:t>Visual Studio Code Plugin</w:t>
            </w:r>
            <w:r w:rsidR="00E335AE">
              <w:rPr>
                <w:noProof/>
                <w:webHidden/>
              </w:rPr>
              <w:tab/>
            </w:r>
            <w:r w:rsidR="00E335AE">
              <w:rPr>
                <w:noProof/>
                <w:webHidden/>
              </w:rPr>
              <w:fldChar w:fldCharType="begin"/>
            </w:r>
            <w:r w:rsidR="00E335AE">
              <w:rPr>
                <w:noProof/>
                <w:webHidden/>
              </w:rPr>
              <w:instrText xml:space="preserve"> PAGEREF _Toc68734793 \h </w:instrText>
            </w:r>
            <w:r w:rsidR="00E335AE">
              <w:rPr>
                <w:noProof/>
                <w:webHidden/>
              </w:rPr>
            </w:r>
            <w:r w:rsidR="00E335AE">
              <w:rPr>
                <w:noProof/>
                <w:webHidden/>
              </w:rPr>
              <w:fldChar w:fldCharType="separate"/>
            </w:r>
            <w:r w:rsidR="00E335AE">
              <w:rPr>
                <w:noProof/>
                <w:webHidden/>
              </w:rPr>
              <w:t>9</w:t>
            </w:r>
            <w:r w:rsidR="00E335AE">
              <w:rPr>
                <w:noProof/>
                <w:webHidden/>
              </w:rPr>
              <w:fldChar w:fldCharType="end"/>
            </w:r>
          </w:hyperlink>
        </w:p>
        <w:p w14:paraId="69EA64A1" w14:textId="5ED43C4F" w:rsidR="00E335AE" w:rsidRDefault="00CF5CE0">
          <w:pPr>
            <w:pStyle w:val="TOC2"/>
            <w:tabs>
              <w:tab w:val="right" w:leader="dot" w:pos="9350"/>
            </w:tabs>
            <w:rPr>
              <w:rFonts w:eastAsiaTheme="minorEastAsia"/>
              <w:noProof/>
            </w:rPr>
          </w:pPr>
          <w:hyperlink w:anchor="_Toc68734794" w:history="1">
            <w:r w:rsidR="00E335AE" w:rsidRPr="00934C26">
              <w:rPr>
                <w:rStyle w:val="Hyperlink"/>
                <w:noProof/>
              </w:rPr>
              <w:t>Doxygen</w:t>
            </w:r>
            <w:r w:rsidR="00E335AE">
              <w:rPr>
                <w:noProof/>
                <w:webHidden/>
              </w:rPr>
              <w:tab/>
            </w:r>
            <w:r w:rsidR="00E335AE">
              <w:rPr>
                <w:noProof/>
                <w:webHidden/>
              </w:rPr>
              <w:fldChar w:fldCharType="begin"/>
            </w:r>
            <w:r w:rsidR="00E335AE">
              <w:rPr>
                <w:noProof/>
                <w:webHidden/>
              </w:rPr>
              <w:instrText xml:space="preserve"> PAGEREF _Toc68734794 \h </w:instrText>
            </w:r>
            <w:r w:rsidR="00E335AE">
              <w:rPr>
                <w:noProof/>
                <w:webHidden/>
              </w:rPr>
            </w:r>
            <w:r w:rsidR="00E335AE">
              <w:rPr>
                <w:noProof/>
                <w:webHidden/>
              </w:rPr>
              <w:fldChar w:fldCharType="separate"/>
            </w:r>
            <w:r w:rsidR="00E335AE">
              <w:rPr>
                <w:noProof/>
                <w:webHidden/>
              </w:rPr>
              <w:t>9</w:t>
            </w:r>
            <w:r w:rsidR="00E335AE">
              <w:rPr>
                <w:noProof/>
                <w:webHidden/>
              </w:rPr>
              <w:fldChar w:fldCharType="end"/>
            </w:r>
          </w:hyperlink>
        </w:p>
        <w:p w14:paraId="60236A6C" w14:textId="2DFBF007" w:rsidR="00E335AE" w:rsidRDefault="00CF5CE0">
          <w:pPr>
            <w:pStyle w:val="TOC1"/>
            <w:rPr>
              <w:rFonts w:eastAsiaTheme="minorEastAsia"/>
              <w:noProof/>
            </w:rPr>
          </w:pPr>
          <w:hyperlink w:anchor="_Toc68734795" w:history="1">
            <w:r w:rsidR="00E335AE" w:rsidRPr="00934C26">
              <w:rPr>
                <w:rStyle w:val="Hyperlink"/>
                <w:noProof/>
              </w:rPr>
              <w:t>Theory</w:t>
            </w:r>
            <w:r w:rsidR="00E335AE">
              <w:rPr>
                <w:noProof/>
                <w:webHidden/>
              </w:rPr>
              <w:tab/>
            </w:r>
            <w:r w:rsidR="00E335AE">
              <w:rPr>
                <w:noProof/>
                <w:webHidden/>
              </w:rPr>
              <w:fldChar w:fldCharType="begin"/>
            </w:r>
            <w:r w:rsidR="00E335AE">
              <w:rPr>
                <w:noProof/>
                <w:webHidden/>
              </w:rPr>
              <w:instrText xml:space="preserve"> PAGEREF _Toc68734795 \h </w:instrText>
            </w:r>
            <w:r w:rsidR="00E335AE">
              <w:rPr>
                <w:noProof/>
                <w:webHidden/>
              </w:rPr>
            </w:r>
            <w:r w:rsidR="00E335AE">
              <w:rPr>
                <w:noProof/>
                <w:webHidden/>
              </w:rPr>
              <w:fldChar w:fldCharType="separate"/>
            </w:r>
            <w:r w:rsidR="00E335AE">
              <w:rPr>
                <w:noProof/>
                <w:webHidden/>
              </w:rPr>
              <w:t>10</w:t>
            </w:r>
            <w:r w:rsidR="00E335AE">
              <w:rPr>
                <w:noProof/>
                <w:webHidden/>
              </w:rPr>
              <w:fldChar w:fldCharType="end"/>
            </w:r>
          </w:hyperlink>
        </w:p>
        <w:p w14:paraId="49B6ADB1" w14:textId="4D102B95" w:rsidR="00E335AE" w:rsidRDefault="00CF5CE0">
          <w:pPr>
            <w:pStyle w:val="TOC2"/>
            <w:tabs>
              <w:tab w:val="right" w:leader="dot" w:pos="9350"/>
            </w:tabs>
            <w:rPr>
              <w:rFonts w:eastAsiaTheme="minorEastAsia"/>
              <w:noProof/>
            </w:rPr>
          </w:pPr>
          <w:hyperlink w:anchor="_Toc68734796" w:history="1">
            <w:r w:rsidR="00E335AE" w:rsidRPr="00934C26">
              <w:rPr>
                <w:rStyle w:val="Hyperlink"/>
                <w:noProof/>
              </w:rPr>
              <w:t>Genre</w:t>
            </w:r>
            <w:r w:rsidR="00E335AE">
              <w:rPr>
                <w:noProof/>
                <w:webHidden/>
              </w:rPr>
              <w:tab/>
            </w:r>
            <w:r w:rsidR="00E335AE">
              <w:rPr>
                <w:noProof/>
                <w:webHidden/>
              </w:rPr>
              <w:fldChar w:fldCharType="begin"/>
            </w:r>
            <w:r w:rsidR="00E335AE">
              <w:rPr>
                <w:noProof/>
                <w:webHidden/>
              </w:rPr>
              <w:instrText xml:space="preserve"> PAGEREF _Toc68734796 \h </w:instrText>
            </w:r>
            <w:r w:rsidR="00E335AE">
              <w:rPr>
                <w:noProof/>
                <w:webHidden/>
              </w:rPr>
            </w:r>
            <w:r w:rsidR="00E335AE">
              <w:rPr>
                <w:noProof/>
                <w:webHidden/>
              </w:rPr>
              <w:fldChar w:fldCharType="separate"/>
            </w:r>
            <w:r w:rsidR="00E335AE">
              <w:rPr>
                <w:noProof/>
                <w:webHidden/>
              </w:rPr>
              <w:t>10</w:t>
            </w:r>
            <w:r w:rsidR="00E335AE">
              <w:rPr>
                <w:noProof/>
                <w:webHidden/>
              </w:rPr>
              <w:fldChar w:fldCharType="end"/>
            </w:r>
          </w:hyperlink>
        </w:p>
        <w:p w14:paraId="00322DD4" w14:textId="58F0DF2C" w:rsidR="00E335AE" w:rsidRDefault="00CF5CE0">
          <w:pPr>
            <w:pStyle w:val="TOC2"/>
            <w:tabs>
              <w:tab w:val="right" w:leader="dot" w:pos="9350"/>
            </w:tabs>
            <w:rPr>
              <w:rFonts w:eastAsiaTheme="minorEastAsia"/>
              <w:noProof/>
            </w:rPr>
          </w:pPr>
          <w:hyperlink w:anchor="_Toc68734797" w:history="1">
            <w:r w:rsidR="00E335AE" w:rsidRPr="00934C26">
              <w:rPr>
                <w:rStyle w:val="Hyperlink"/>
                <w:noProof/>
              </w:rPr>
              <w:t>Event System</w:t>
            </w:r>
            <w:r w:rsidR="00E335AE">
              <w:rPr>
                <w:noProof/>
                <w:webHidden/>
              </w:rPr>
              <w:tab/>
            </w:r>
            <w:r w:rsidR="00E335AE">
              <w:rPr>
                <w:noProof/>
                <w:webHidden/>
              </w:rPr>
              <w:fldChar w:fldCharType="begin"/>
            </w:r>
            <w:r w:rsidR="00E335AE">
              <w:rPr>
                <w:noProof/>
                <w:webHidden/>
              </w:rPr>
              <w:instrText xml:space="preserve"> PAGEREF _Toc68734797 \h </w:instrText>
            </w:r>
            <w:r w:rsidR="00E335AE">
              <w:rPr>
                <w:noProof/>
                <w:webHidden/>
              </w:rPr>
            </w:r>
            <w:r w:rsidR="00E335AE">
              <w:rPr>
                <w:noProof/>
                <w:webHidden/>
              </w:rPr>
              <w:fldChar w:fldCharType="separate"/>
            </w:r>
            <w:r w:rsidR="00E335AE">
              <w:rPr>
                <w:noProof/>
                <w:webHidden/>
              </w:rPr>
              <w:t>10</w:t>
            </w:r>
            <w:r w:rsidR="00E335AE">
              <w:rPr>
                <w:noProof/>
                <w:webHidden/>
              </w:rPr>
              <w:fldChar w:fldCharType="end"/>
            </w:r>
          </w:hyperlink>
        </w:p>
        <w:p w14:paraId="2014DF48" w14:textId="04CAF5AD" w:rsidR="00E335AE" w:rsidRDefault="00CF5CE0">
          <w:pPr>
            <w:pStyle w:val="TOC2"/>
            <w:tabs>
              <w:tab w:val="right" w:leader="dot" w:pos="9350"/>
            </w:tabs>
            <w:rPr>
              <w:rFonts w:eastAsiaTheme="minorEastAsia"/>
              <w:noProof/>
            </w:rPr>
          </w:pPr>
          <w:hyperlink w:anchor="_Toc68734798" w:history="1">
            <w:r w:rsidR="00E335AE" w:rsidRPr="00934C26">
              <w:rPr>
                <w:rStyle w:val="Hyperlink"/>
                <w:noProof/>
              </w:rPr>
              <w:t>Domain-specific Languages</w:t>
            </w:r>
            <w:r w:rsidR="00E335AE">
              <w:rPr>
                <w:noProof/>
                <w:webHidden/>
              </w:rPr>
              <w:tab/>
            </w:r>
            <w:r w:rsidR="00E335AE">
              <w:rPr>
                <w:noProof/>
                <w:webHidden/>
              </w:rPr>
              <w:fldChar w:fldCharType="begin"/>
            </w:r>
            <w:r w:rsidR="00E335AE">
              <w:rPr>
                <w:noProof/>
                <w:webHidden/>
              </w:rPr>
              <w:instrText xml:space="preserve"> PAGEREF _Toc68734798 \h </w:instrText>
            </w:r>
            <w:r w:rsidR="00E335AE">
              <w:rPr>
                <w:noProof/>
                <w:webHidden/>
              </w:rPr>
            </w:r>
            <w:r w:rsidR="00E335AE">
              <w:rPr>
                <w:noProof/>
                <w:webHidden/>
              </w:rPr>
              <w:fldChar w:fldCharType="separate"/>
            </w:r>
            <w:r w:rsidR="00E335AE">
              <w:rPr>
                <w:noProof/>
                <w:webHidden/>
              </w:rPr>
              <w:t>10</w:t>
            </w:r>
            <w:r w:rsidR="00E335AE">
              <w:rPr>
                <w:noProof/>
                <w:webHidden/>
              </w:rPr>
              <w:fldChar w:fldCharType="end"/>
            </w:r>
          </w:hyperlink>
        </w:p>
        <w:p w14:paraId="5BC688A6" w14:textId="5D786869" w:rsidR="00E335AE" w:rsidRDefault="00CF5CE0">
          <w:pPr>
            <w:pStyle w:val="TOC2"/>
            <w:tabs>
              <w:tab w:val="right" w:leader="dot" w:pos="9350"/>
            </w:tabs>
            <w:rPr>
              <w:rFonts w:eastAsiaTheme="minorEastAsia"/>
              <w:noProof/>
            </w:rPr>
          </w:pPr>
          <w:hyperlink w:anchor="_Toc68734799" w:history="1">
            <w:r w:rsidR="00E335AE" w:rsidRPr="00934C26">
              <w:rPr>
                <w:rStyle w:val="Hyperlink"/>
                <w:noProof/>
              </w:rPr>
              <w:t>Compiler</w:t>
            </w:r>
            <w:r w:rsidR="00E335AE">
              <w:rPr>
                <w:noProof/>
                <w:webHidden/>
              </w:rPr>
              <w:tab/>
            </w:r>
            <w:r w:rsidR="00E335AE">
              <w:rPr>
                <w:noProof/>
                <w:webHidden/>
              </w:rPr>
              <w:fldChar w:fldCharType="begin"/>
            </w:r>
            <w:r w:rsidR="00E335AE">
              <w:rPr>
                <w:noProof/>
                <w:webHidden/>
              </w:rPr>
              <w:instrText xml:space="preserve"> PAGEREF _Toc68734799 \h </w:instrText>
            </w:r>
            <w:r w:rsidR="00E335AE">
              <w:rPr>
                <w:noProof/>
                <w:webHidden/>
              </w:rPr>
            </w:r>
            <w:r w:rsidR="00E335AE">
              <w:rPr>
                <w:noProof/>
                <w:webHidden/>
              </w:rPr>
              <w:fldChar w:fldCharType="separate"/>
            </w:r>
            <w:r w:rsidR="00E335AE">
              <w:rPr>
                <w:noProof/>
                <w:webHidden/>
              </w:rPr>
              <w:t>10</w:t>
            </w:r>
            <w:r w:rsidR="00E335AE">
              <w:rPr>
                <w:noProof/>
                <w:webHidden/>
              </w:rPr>
              <w:fldChar w:fldCharType="end"/>
            </w:r>
          </w:hyperlink>
        </w:p>
        <w:p w14:paraId="6A753912" w14:textId="11732A51" w:rsidR="00E335AE" w:rsidRDefault="00CF5CE0">
          <w:pPr>
            <w:pStyle w:val="TOC3"/>
            <w:tabs>
              <w:tab w:val="right" w:leader="dot" w:pos="9350"/>
            </w:tabs>
            <w:rPr>
              <w:rFonts w:eastAsiaTheme="minorEastAsia"/>
              <w:noProof/>
            </w:rPr>
          </w:pPr>
          <w:hyperlink w:anchor="_Toc68734800" w:history="1">
            <w:r w:rsidR="00E335AE" w:rsidRPr="00934C26">
              <w:rPr>
                <w:rStyle w:val="Hyperlink"/>
                <w:noProof/>
              </w:rPr>
              <w:t>Scanner</w:t>
            </w:r>
            <w:r w:rsidR="00E335AE">
              <w:rPr>
                <w:noProof/>
                <w:webHidden/>
              </w:rPr>
              <w:tab/>
            </w:r>
            <w:r w:rsidR="00E335AE">
              <w:rPr>
                <w:noProof/>
                <w:webHidden/>
              </w:rPr>
              <w:fldChar w:fldCharType="begin"/>
            </w:r>
            <w:r w:rsidR="00E335AE">
              <w:rPr>
                <w:noProof/>
                <w:webHidden/>
              </w:rPr>
              <w:instrText xml:space="preserve"> PAGEREF _Toc68734800 \h </w:instrText>
            </w:r>
            <w:r w:rsidR="00E335AE">
              <w:rPr>
                <w:noProof/>
                <w:webHidden/>
              </w:rPr>
            </w:r>
            <w:r w:rsidR="00E335AE">
              <w:rPr>
                <w:noProof/>
                <w:webHidden/>
              </w:rPr>
              <w:fldChar w:fldCharType="separate"/>
            </w:r>
            <w:r w:rsidR="00E335AE">
              <w:rPr>
                <w:noProof/>
                <w:webHidden/>
              </w:rPr>
              <w:t>10</w:t>
            </w:r>
            <w:r w:rsidR="00E335AE">
              <w:rPr>
                <w:noProof/>
                <w:webHidden/>
              </w:rPr>
              <w:fldChar w:fldCharType="end"/>
            </w:r>
          </w:hyperlink>
        </w:p>
        <w:p w14:paraId="2E1B4F8A" w14:textId="190B2A5B" w:rsidR="00E335AE" w:rsidRDefault="00CF5CE0">
          <w:pPr>
            <w:pStyle w:val="TOC3"/>
            <w:tabs>
              <w:tab w:val="right" w:leader="dot" w:pos="9350"/>
            </w:tabs>
            <w:rPr>
              <w:rFonts w:eastAsiaTheme="minorEastAsia"/>
              <w:noProof/>
            </w:rPr>
          </w:pPr>
          <w:hyperlink w:anchor="_Toc68734801" w:history="1">
            <w:r w:rsidR="00E335AE" w:rsidRPr="00934C26">
              <w:rPr>
                <w:rStyle w:val="Hyperlink"/>
                <w:noProof/>
              </w:rPr>
              <w:t>Parser</w:t>
            </w:r>
            <w:r w:rsidR="00E335AE">
              <w:rPr>
                <w:noProof/>
                <w:webHidden/>
              </w:rPr>
              <w:tab/>
            </w:r>
            <w:r w:rsidR="00E335AE">
              <w:rPr>
                <w:noProof/>
                <w:webHidden/>
              </w:rPr>
              <w:fldChar w:fldCharType="begin"/>
            </w:r>
            <w:r w:rsidR="00E335AE">
              <w:rPr>
                <w:noProof/>
                <w:webHidden/>
              </w:rPr>
              <w:instrText xml:space="preserve"> PAGEREF _Toc68734801 \h </w:instrText>
            </w:r>
            <w:r w:rsidR="00E335AE">
              <w:rPr>
                <w:noProof/>
                <w:webHidden/>
              </w:rPr>
            </w:r>
            <w:r w:rsidR="00E335AE">
              <w:rPr>
                <w:noProof/>
                <w:webHidden/>
              </w:rPr>
              <w:fldChar w:fldCharType="separate"/>
            </w:r>
            <w:r w:rsidR="00E335AE">
              <w:rPr>
                <w:noProof/>
                <w:webHidden/>
              </w:rPr>
              <w:t>10</w:t>
            </w:r>
            <w:r w:rsidR="00E335AE">
              <w:rPr>
                <w:noProof/>
                <w:webHidden/>
              </w:rPr>
              <w:fldChar w:fldCharType="end"/>
            </w:r>
          </w:hyperlink>
        </w:p>
        <w:p w14:paraId="68C73F77" w14:textId="307256C4" w:rsidR="00E335AE" w:rsidRDefault="00CF5CE0">
          <w:pPr>
            <w:pStyle w:val="TOC2"/>
            <w:tabs>
              <w:tab w:val="right" w:leader="dot" w:pos="9350"/>
            </w:tabs>
            <w:rPr>
              <w:rFonts w:eastAsiaTheme="minorEastAsia"/>
              <w:noProof/>
            </w:rPr>
          </w:pPr>
          <w:hyperlink w:anchor="_Toc68734802" w:history="1">
            <w:r w:rsidR="00E335AE" w:rsidRPr="00934C26">
              <w:rPr>
                <w:rStyle w:val="Hyperlink"/>
                <w:noProof/>
              </w:rPr>
              <w:t>Virtual Machine</w:t>
            </w:r>
            <w:r w:rsidR="00E335AE">
              <w:rPr>
                <w:noProof/>
                <w:webHidden/>
              </w:rPr>
              <w:tab/>
            </w:r>
            <w:r w:rsidR="00E335AE">
              <w:rPr>
                <w:noProof/>
                <w:webHidden/>
              </w:rPr>
              <w:fldChar w:fldCharType="begin"/>
            </w:r>
            <w:r w:rsidR="00E335AE">
              <w:rPr>
                <w:noProof/>
                <w:webHidden/>
              </w:rPr>
              <w:instrText xml:space="preserve"> PAGEREF _Toc68734802 \h </w:instrText>
            </w:r>
            <w:r w:rsidR="00E335AE">
              <w:rPr>
                <w:noProof/>
                <w:webHidden/>
              </w:rPr>
            </w:r>
            <w:r w:rsidR="00E335AE">
              <w:rPr>
                <w:noProof/>
                <w:webHidden/>
              </w:rPr>
              <w:fldChar w:fldCharType="separate"/>
            </w:r>
            <w:r w:rsidR="00E335AE">
              <w:rPr>
                <w:noProof/>
                <w:webHidden/>
              </w:rPr>
              <w:t>11</w:t>
            </w:r>
            <w:r w:rsidR="00E335AE">
              <w:rPr>
                <w:noProof/>
                <w:webHidden/>
              </w:rPr>
              <w:fldChar w:fldCharType="end"/>
            </w:r>
          </w:hyperlink>
        </w:p>
        <w:p w14:paraId="3EDAAC5F" w14:textId="0E78DA7E" w:rsidR="00E335AE" w:rsidRDefault="00CF5CE0">
          <w:pPr>
            <w:pStyle w:val="TOC3"/>
            <w:tabs>
              <w:tab w:val="right" w:leader="dot" w:pos="9350"/>
            </w:tabs>
            <w:rPr>
              <w:rFonts w:eastAsiaTheme="minorEastAsia"/>
              <w:noProof/>
            </w:rPr>
          </w:pPr>
          <w:hyperlink w:anchor="_Toc68734803" w:history="1">
            <w:r w:rsidR="00E335AE" w:rsidRPr="00934C26">
              <w:rPr>
                <w:rStyle w:val="Hyperlink"/>
                <w:noProof/>
              </w:rPr>
              <w:t>Bytecode</w:t>
            </w:r>
            <w:r w:rsidR="00E335AE">
              <w:rPr>
                <w:noProof/>
                <w:webHidden/>
              </w:rPr>
              <w:tab/>
            </w:r>
            <w:r w:rsidR="00E335AE">
              <w:rPr>
                <w:noProof/>
                <w:webHidden/>
              </w:rPr>
              <w:fldChar w:fldCharType="begin"/>
            </w:r>
            <w:r w:rsidR="00E335AE">
              <w:rPr>
                <w:noProof/>
                <w:webHidden/>
              </w:rPr>
              <w:instrText xml:space="preserve"> PAGEREF _Toc68734803 \h </w:instrText>
            </w:r>
            <w:r w:rsidR="00E335AE">
              <w:rPr>
                <w:noProof/>
                <w:webHidden/>
              </w:rPr>
            </w:r>
            <w:r w:rsidR="00E335AE">
              <w:rPr>
                <w:noProof/>
                <w:webHidden/>
              </w:rPr>
              <w:fldChar w:fldCharType="separate"/>
            </w:r>
            <w:r w:rsidR="00E335AE">
              <w:rPr>
                <w:noProof/>
                <w:webHidden/>
              </w:rPr>
              <w:t>11</w:t>
            </w:r>
            <w:r w:rsidR="00E335AE">
              <w:rPr>
                <w:noProof/>
                <w:webHidden/>
              </w:rPr>
              <w:fldChar w:fldCharType="end"/>
            </w:r>
          </w:hyperlink>
        </w:p>
        <w:p w14:paraId="661380D1" w14:textId="2EA7176D" w:rsidR="00E335AE" w:rsidRDefault="00CF5CE0">
          <w:pPr>
            <w:pStyle w:val="TOC2"/>
            <w:tabs>
              <w:tab w:val="right" w:leader="dot" w:pos="9350"/>
            </w:tabs>
            <w:rPr>
              <w:rFonts w:eastAsiaTheme="minorEastAsia"/>
              <w:noProof/>
            </w:rPr>
          </w:pPr>
          <w:hyperlink w:anchor="_Toc68734804" w:history="1">
            <w:r w:rsidR="00E335AE" w:rsidRPr="00934C26">
              <w:rPr>
                <w:rStyle w:val="Hyperlink"/>
                <w:noProof/>
              </w:rPr>
              <w:t>Finite State Machine AI</w:t>
            </w:r>
            <w:r w:rsidR="00E335AE">
              <w:rPr>
                <w:noProof/>
                <w:webHidden/>
              </w:rPr>
              <w:tab/>
            </w:r>
            <w:r w:rsidR="00E335AE">
              <w:rPr>
                <w:noProof/>
                <w:webHidden/>
              </w:rPr>
              <w:fldChar w:fldCharType="begin"/>
            </w:r>
            <w:r w:rsidR="00E335AE">
              <w:rPr>
                <w:noProof/>
                <w:webHidden/>
              </w:rPr>
              <w:instrText xml:space="preserve"> PAGEREF _Toc68734804 \h </w:instrText>
            </w:r>
            <w:r w:rsidR="00E335AE">
              <w:rPr>
                <w:noProof/>
                <w:webHidden/>
              </w:rPr>
            </w:r>
            <w:r w:rsidR="00E335AE">
              <w:rPr>
                <w:noProof/>
                <w:webHidden/>
              </w:rPr>
              <w:fldChar w:fldCharType="separate"/>
            </w:r>
            <w:r w:rsidR="00E335AE">
              <w:rPr>
                <w:noProof/>
                <w:webHidden/>
              </w:rPr>
              <w:t>12</w:t>
            </w:r>
            <w:r w:rsidR="00E335AE">
              <w:rPr>
                <w:noProof/>
                <w:webHidden/>
              </w:rPr>
              <w:fldChar w:fldCharType="end"/>
            </w:r>
          </w:hyperlink>
        </w:p>
        <w:p w14:paraId="1541B6A2" w14:textId="6CD6D0D3" w:rsidR="00E335AE" w:rsidRDefault="00CF5CE0">
          <w:pPr>
            <w:pStyle w:val="TOC2"/>
            <w:tabs>
              <w:tab w:val="right" w:leader="dot" w:pos="9350"/>
            </w:tabs>
            <w:rPr>
              <w:rFonts w:eastAsiaTheme="minorEastAsia"/>
              <w:noProof/>
            </w:rPr>
          </w:pPr>
          <w:hyperlink w:anchor="_Toc68734805" w:history="1">
            <w:r w:rsidR="00E335AE" w:rsidRPr="00934C26">
              <w:rPr>
                <w:rStyle w:val="Hyperlink"/>
                <w:noProof/>
              </w:rPr>
              <w:t>Visual Studio Code Plugin</w:t>
            </w:r>
            <w:r w:rsidR="00E335AE">
              <w:rPr>
                <w:noProof/>
                <w:webHidden/>
              </w:rPr>
              <w:tab/>
            </w:r>
            <w:r w:rsidR="00E335AE">
              <w:rPr>
                <w:noProof/>
                <w:webHidden/>
              </w:rPr>
              <w:fldChar w:fldCharType="begin"/>
            </w:r>
            <w:r w:rsidR="00E335AE">
              <w:rPr>
                <w:noProof/>
                <w:webHidden/>
              </w:rPr>
              <w:instrText xml:space="preserve"> PAGEREF _Toc68734805 \h </w:instrText>
            </w:r>
            <w:r w:rsidR="00E335AE">
              <w:rPr>
                <w:noProof/>
                <w:webHidden/>
              </w:rPr>
            </w:r>
            <w:r w:rsidR="00E335AE">
              <w:rPr>
                <w:noProof/>
                <w:webHidden/>
              </w:rPr>
              <w:fldChar w:fldCharType="separate"/>
            </w:r>
            <w:r w:rsidR="00E335AE">
              <w:rPr>
                <w:noProof/>
                <w:webHidden/>
              </w:rPr>
              <w:t>12</w:t>
            </w:r>
            <w:r w:rsidR="00E335AE">
              <w:rPr>
                <w:noProof/>
                <w:webHidden/>
              </w:rPr>
              <w:fldChar w:fldCharType="end"/>
            </w:r>
          </w:hyperlink>
        </w:p>
        <w:p w14:paraId="15081D20" w14:textId="26EB457C" w:rsidR="00E335AE" w:rsidRDefault="00CF5CE0">
          <w:pPr>
            <w:pStyle w:val="TOC1"/>
            <w:rPr>
              <w:rFonts w:eastAsiaTheme="minorEastAsia"/>
              <w:noProof/>
            </w:rPr>
          </w:pPr>
          <w:hyperlink w:anchor="_Toc68734806" w:history="1">
            <w:r w:rsidR="00E335AE" w:rsidRPr="00934C26">
              <w:rPr>
                <w:rStyle w:val="Hyperlink"/>
                <w:noProof/>
              </w:rPr>
              <w:t>Previous Work</w:t>
            </w:r>
            <w:r w:rsidR="00E335AE">
              <w:rPr>
                <w:noProof/>
                <w:webHidden/>
              </w:rPr>
              <w:tab/>
            </w:r>
            <w:r w:rsidR="00E335AE">
              <w:rPr>
                <w:noProof/>
                <w:webHidden/>
              </w:rPr>
              <w:fldChar w:fldCharType="begin"/>
            </w:r>
            <w:r w:rsidR="00E335AE">
              <w:rPr>
                <w:noProof/>
                <w:webHidden/>
              </w:rPr>
              <w:instrText xml:space="preserve"> PAGEREF _Toc68734806 \h </w:instrText>
            </w:r>
            <w:r w:rsidR="00E335AE">
              <w:rPr>
                <w:noProof/>
                <w:webHidden/>
              </w:rPr>
            </w:r>
            <w:r w:rsidR="00E335AE">
              <w:rPr>
                <w:noProof/>
                <w:webHidden/>
              </w:rPr>
              <w:fldChar w:fldCharType="separate"/>
            </w:r>
            <w:r w:rsidR="00E335AE">
              <w:rPr>
                <w:noProof/>
                <w:webHidden/>
              </w:rPr>
              <w:t>12</w:t>
            </w:r>
            <w:r w:rsidR="00E335AE">
              <w:rPr>
                <w:noProof/>
                <w:webHidden/>
              </w:rPr>
              <w:fldChar w:fldCharType="end"/>
            </w:r>
          </w:hyperlink>
        </w:p>
        <w:p w14:paraId="735217E8" w14:textId="41C6EF5C" w:rsidR="00E335AE" w:rsidRDefault="00CF5CE0">
          <w:pPr>
            <w:pStyle w:val="TOC2"/>
            <w:tabs>
              <w:tab w:val="right" w:leader="dot" w:pos="9350"/>
            </w:tabs>
            <w:rPr>
              <w:rFonts w:eastAsiaTheme="minorEastAsia"/>
              <w:noProof/>
            </w:rPr>
          </w:pPr>
          <w:hyperlink w:anchor="_Toc68734807" w:history="1">
            <w:r w:rsidR="00E335AE" w:rsidRPr="00934C26">
              <w:rPr>
                <w:rStyle w:val="Hyperlink"/>
                <w:noProof/>
              </w:rPr>
              <w:t>Naughty Dog’s Uncharted 2 Scripting Language</w:t>
            </w:r>
            <w:r w:rsidR="00E335AE">
              <w:rPr>
                <w:noProof/>
                <w:webHidden/>
              </w:rPr>
              <w:tab/>
            </w:r>
            <w:r w:rsidR="00E335AE">
              <w:rPr>
                <w:noProof/>
                <w:webHidden/>
              </w:rPr>
              <w:fldChar w:fldCharType="begin"/>
            </w:r>
            <w:r w:rsidR="00E335AE">
              <w:rPr>
                <w:noProof/>
                <w:webHidden/>
              </w:rPr>
              <w:instrText xml:space="preserve"> PAGEREF _Toc68734807 \h </w:instrText>
            </w:r>
            <w:r w:rsidR="00E335AE">
              <w:rPr>
                <w:noProof/>
                <w:webHidden/>
              </w:rPr>
            </w:r>
            <w:r w:rsidR="00E335AE">
              <w:rPr>
                <w:noProof/>
                <w:webHidden/>
              </w:rPr>
              <w:fldChar w:fldCharType="separate"/>
            </w:r>
            <w:r w:rsidR="00E335AE">
              <w:rPr>
                <w:noProof/>
                <w:webHidden/>
              </w:rPr>
              <w:t>12</w:t>
            </w:r>
            <w:r w:rsidR="00E335AE">
              <w:rPr>
                <w:noProof/>
                <w:webHidden/>
              </w:rPr>
              <w:fldChar w:fldCharType="end"/>
            </w:r>
          </w:hyperlink>
        </w:p>
        <w:p w14:paraId="2F6C23D5" w14:textId="7838D3E4" w:rsidR="00E335AE" w:rsidRDefault="00CF5CE0">
          <w:pPr>
            <w:pStyle w:val="TOC1"/>
            <w:rPr>
              <w:rFonts w:eastAsiaTheme="minorEastAsia"/>
              <w:noProof/>
            </w:rPr>
          </w:pPr>
          <w:hyperlink w:anchor="_Toc68734808" w:history="1">
            <w:r w:rsidR="00E335AE" w:rsidRPr="00934C26">
              <w:rPr>
                <w:rStyle w:val="Hyperlink"/>
                <w:noProof/>
              </w:rPr>
              <w:t>Out of Scope</w:t>
            </w:r>
            <w:r w:rsidR="00E335AE">
              <w:rPr>
                <w:noProof/>
                <w:webHidden/>
              </w:rPr>
              <w:tab/>
            </w:r>
            <w:r w:rsidR="00E335AE">
              <w:rPr>
                <w:noProof/>
                <w:webHidden/>
              </w:rPr>
              <w:fldChar w:fldCharType="begin"/>
            </w:r>
            <w:r w:rsidR="00E335AE">
              <w:rPr>
                <w:noProof/>
                <w:webHidden/>
              </w:rPr>
              <w:instrText xml:space="preserve"> PAGEREF _Toc68734808 \h </w:instrText>
            </w:r>
            <w:r w:rsidR="00E335AE">
              <w:rPr>
                <w:noProof/>
                <w:webHidden/>
              </w:rPr>
            </w:r>
            <w:r w:rsidR="00E335AE">
              <w:rPr>
                <w:noProof/>
                <w:webHidden/>
              </w:rPr>
              <w:fldChar w:fldCharType="separate"/>
            </w:r>
            <w:r w:rsidR="00E335AE">
              <w:rPr>
                <w:noProof/>
                <w:webHidden/>
              </w:rPr>
              <w:t>12</w:t>
            </w:r>
            <w:r w:rsidR="00E335AE">
              <w:rPr>
                <w:noProof/>
                <w:webHidden/>
              </w:rPr>
              <w:fldChar w:fldCharType="end"/>
            </w:r>
          </w:hyperlink>
        </w:p>
        <w:p w14:paraId="62A7624A" w14:textId="07735ABD" w:rsidR="00E335AE" w:rsidRDefault="00CF5CE0">
          <w:pPr>
            <w:pStyle w:val="TOC2"/>
            <w:tabs>
              <w:tab w:val="right" w:leader="dot" w:pos="9350"/>
            </w:tabs>
            <w:rPr>
              <w:rFonts w:eastAsiaTheme="minorEastAsia"/>
              <w:noProof/>
            </w:rPr>
          </w:pPr>
          <w:hyperlink w:anchor="_Toc68734809" w:history="1">
            <w:r w:rsidR="00E335AE" w:rsidRPr="00934C26">
              <w:rPr>
                <w:rStyle w:val="Hyperlink"/>
                <w:noProof/>
              </w:rPr>
              <w:t>Interactive Debugging</w:t>
            </w:r>
            <w:r w:rsidR="00E335AE">
              <w:rPr>
                <w:noProof/>
                <w:webHidden/>
              </w:rPr>
              <w:tab/>
            </w:r>
            <w:r w:rsidR="00E335AE">
              <w:rPr>
                <w:noProof/>
                <w:webHidden/>
              </w:rPr>
              <w:fldChar w:fldCharType="begin"/>
            </w:r>
            <w:r w:rsidR="00E335AE">
              <w:rPr>
                <w:noProof/>
                <w:webHidden/>
              </w:rPr>
              <w:instrText xml:space="preserve"> PAGEREF _Toc68734809 \h </w:instrText>
            </w:r>
            <w:r w:rsidR="00E335AE">
              <w:rPr>
                <w:noProof/>
                <w:webHidden/>
              </w:rPr>
            </w:r>
            <w:r w:rsidR="00E335AE">
              <w:rPr>
                <w:noProof/>
                <w:webHidden/>
              </w:rPr>
              <w:fldChar w:fldCharType="separate"/>
            </w:r>
            <w:r w:rsidR="00E335AE">
              <w:rPr>
                <w:noProof/>
                <w:webHidden/>
              </w:rPr>
              <w:t>12</w:t>
            </w:r>
            <w:r w:rsidR="00E335AE">
              <w:rPr>
                <w:noProof/>
                <w:webHidden/>
              </w:rPr>
              <w:fldChar w:fldCharType="end"/>
            </w:r>
          </w:hyperlink>
        </w:p>
        <w:p w14:paraId="4A72AEC3" w14:textId="3E75B83A" w:rsidR="00E335AE" w:rsidRDefault="00CF5CE0">
          <w:pPr>
            <w:pStyle w:val="TOC2"/>
            <w:tabs>
              <w:tab w:val="right" w:leader="dot" w:pos="9350"/>
            </w:tabs>
            <w:rPr>
              <w:rFonts w:eastAsiaTheme="minorEastAsia"/>
              <w:noProof/>
            </w:rPr>
          </w:pPr>
          <w:hyperlink w:anchor="_Toc68734810" w:history="1">
            <w:r w:rsidR="00E335AE" w:rsidRPr="00934C26">
              <w:rPr>
                <w:rStyle w:val="Hyperlink"/>
                <w:noProof/>
              </w:rPr>
              <w:t>Visual Scripting</w:t>
            </w:r>
            <w:r w:rsidR="00E335AE">
              <w:rPr>
                <w:noProof/>
                <w:webHidden/>
              </w:rPr>
              <w:tab/>
            </w:r>
            <w:r w:rsidR="00E335AE">
              <w:rPr>
                <w:noProof/>
                <w:webHidden/>
              </w:rPr>
              <w:fldChar w:fldCharType="begin"/>
            </w:r>
            <w:r w:rsidR="00E335AE">
              <w:rPr>
                <w:noProof/>
                <w:webHidden/>
              </w:rPr>
              <w:instrText xml:space="preserve"> PAGEREF _Toc68734810 \h </w:instrText>
            </w:r>
            <w:r w:rsidR="00E335AE">
              <w:rPr>
                <w:noProof/>
                <w:webHidden/>
              </w:rPr>
            </w:r>
            <w:r w:rsidR="00E335AE">
              <w:rPr>
                <w:noProof/>
                <w:webHidden/>
              </w:rPr>
              <w:fldChar w:fldCharType="separate"/>
            </w:r>
            <w:r w:rsidR="00E335AE">
              <w:rPr>
                <w:noProof/>
                <w:webHidden/>
              </w:rPr>
              <w:t>12</w:t>
            </w:r>
            <w:r w:rsidR="00E335AE">
              <w:rPr>
                <w:noProof/>
                <w:webHidden/>
              </w:rPr>
              <w:fldChar w:fldCharType="end"/>
            </w:r>
          </w:hyperlink>
        </w:p>
        <w:p w14:paraId="2CA74EAD" w14:textId="0A4D3B5B" w:rsidR="00E335AE" w:rsidRDefault="00CF5CE0">
          <w:pPr>
            <w:pStyle w:val="TOC1"/>
            <w:rPr>
              <w:rFonts w:eastAsiaTheme="minorEastAsia"/>
              <w:noProof/>
            </w:rPr>
          </w:pPr>
          <w:hyperlink w:anchor="_Toc68734811" w:history="1">
            <w:r w:rsidR="00E335AE" w:rsidRPr="00934C26">
              <w:rPr>
                <w:rStyle w:val="Hyperlink"/>
                <w:noProof/>
              </w:rPr>
              <w:t>Artifact</w:t>
            </w:r>
            <w:r w:rsidR="00E335AE">
              <w:rPr>
                <w:noProof/>
                <w:webHidden/>
              </w:rPr>
              <w:tab/>
            </w:r>
            <w:r w:rsidR="00E335AE">
              <w:rPr>
                <w:noProof/>
                <w:webHidden/>
              </w:rPr>
              <w:fldChar w:fldCharType="begin"/>
            </w:r>
            <w:r w:rsidR="00E335AE">
              <w:rPr>
                <w:noProof/>
                <w:webHidden/>
              </w:rPr>
              <w:instrText xml:space="preserve"> PAGEREF _Toc68734811 \h </w:instrText>
            </w:r>
            <w:r w:rsidR="00E335AE">
              <w:rPr>
                <w:noProof/>
                <w:webHidden/>
              </w:rPr>
            </w:r>
            <w:r w:rsidR="00E335AE">
              <w:rPr>
                <w:noProof/>
                <w:webHidden/>
              </w:rPr>
              <w:fldChar w:fldCharType="separate"/>
            </w:r>
            <w:r w:rsidR="00E335AE">
              <w:rPr>
                <w:noProof/>
                <w:webHidden/>
              </w:rPr>
              <w:t>13</w:t>
            </w:r>
            <w:r w:rsidR="00E335AE">
              <w:rPr>
                <w:noProof/>
                <w:webHidden/>
              </w:rPr>
              <w:fldChar w:fldCharType="end"/>
            </w:r>
          </w:hyperlink>
        </w:p>
        <w:p w14:paraId="2982028A" w14:textId="3FFF764B" w:rsidR="00E335AE" w:rsidRDefault="00CF5CE0">
          <w:pPr>
            <w:pStyle w:val="TOC1"/>
            <w:rPr>
              <w:rFonts w:eastAsiaTheme="minorEastAsia"/>
              <w:noProof/>
            </w:rPr>
          </w:pPr>
          <w:hyperlink w:anchor="_Toc68734812" w:history="1">
            <w:r w:rsidR="00E335AE" w:rsidRPr="00934C26">
              <w:rPr>
                <w:rStyle w:val="Hyperlink"/>
                <w:noProof/>
              </w:rPr>
              <w:t>Implementation</w:t>
            </w:r>
            <w:r w:rsidR="00E335AE">
              <w:rPr>
                <w:noProof/>
                <w:webHidden/>
              </w:rPr>
              <w:tab/>
            </w:r>
            <w:r w:rsidR="00E335AE">
              <w:rPr>
                <w:noProof/>
                <w:webHidden/>
              </w:rPr>
              <w:fldChar w:fldCharType="begin"/>
            </w:r>
            <w:r w:rsidR="00E335AE">
              <w:rPr>
                <w:noProof/>
                <w:webHidden/>
              </w:rPr>
              <w:instrText xml:space="preserve"> PAGEREF _Toc68734812 \h </w:instrText>
            </w:r>
            <w:r w:rsidR="00E335AE">
              <w:rPr>
                <w:noProof/>
                <w:webHidden/>
              </w:rPr>
            </w:r>
            <w:r w:rsidR="00E335AE">
              <w:rPr>
                <w:noProof/>
                <w:webHidden/>
              </w:rPr>
              <w:fldChar w:fldCharType="separate"/>
            </w:r>
            <w:r w:rsidR="00E335AE">
              <w:rPr>
                <w:noProof/>
                <w:webHidden/>
              </w:rPr>
              <w:t>13</w:t>
            </w:r>
            <w:r w:rsidR="00E335AE">
              <w:rPr>
                <w:noProof/>
                <w:webHidden/>
              </w:rPr>
              <w:fldChar w:fldCharType="end"/>
            </w:r>
          </w:hyperlink>
        </w:p>
        <w:p w14:paraId="7BA82ABE" w14:textId="4B976311" w:rsidR="00E335AE" w:rsidRDefault="00CF5CE0">
          <w:pPr>
            <w:pStyle w:val="TOC2"/>
            <w:tabs>
              <w:tab w:val="right" w:leader="dot" w:pos="9350"/>
            </w:tabs>
            <w:rPr>
              <w:rFonts w:eastAsiaTheme="minorEastAsia"/>
              <w:noProof/>
            </w:rPr>
          </w:pPr>
          <w:hyperlink w:anchor="_Toc68734813" w:history="1">
            <w:r w:rsidR="00E335AE" w:rsidRPr="00934C26">
              <w:rPr>
                <w:rStyle w:val="Hyperlink"/>
                <w:noProof/>
              </w:rPr>
              <w:t>Compiler</w:t>
            </w:r>
            <w:r w:rsidR="00E335AE">
              <w:rPr>
                <w:noProof/>
                <w:webHidden/>
              </w:rPr>
              <w:tab/>
            </w:r>
            <w:r w:rsidR="00E335AE">
              <w:rPr>
                <w:noProof/>
                <w:webHidden/>
              </w:rPr>
              <w:fldChar w:fldCharType="begin"/>
            </w:r>
            <w:r w:rsidR="00E335AE">
              <w:rPr>
                <w:noProof/>
                <w:webHidden/>
              </w:rPr>
              <w:instrText xml:space="preserve"> PAGEREF _Toc68734813 \h </w:instrText>
            </w:r>
            <w:r w:rsidR="00E335AE">
              <w:rPr>
                <w:noProof/>
                <w:webHidden/>
              </w:rPr>
            </w:r>
            <w:r w:rsidR="00E335AE">
              <w:rPr>
                <w:noProof/>
                <w:webHidden/>
              </w:rPr>
              <w:fldChar w:fldCharType="separate"/>
            </w:r>
            <w:r w:rsidR="00E335AE">
              <w:rPr>
                <w:noProof/>
                <w:webHidden/>
              </w:rPr>
              <w:t>13</w:t>
            </w:r>
            <w:r w:rsidR="00E335AE">
              <w:rPr>
                <w:noProof/>
                <w:webHidden/>
              </w:rPr>
              <w:fldChar w:fldCharType="end"/>
            </w:r>
          </w:hyperlink>
        </w:p>
        <w:p w14:paraId="7D7CA737" w14:textId="1DD1D739" w:rsidR="00E335AE" w:rsidRDefault="00CF5CE0">
          <w:pPr>
            <w:pStyle w:val="TOC3"/>
            <w:tabs>
              <w:tab w:val="right" w:leader="dot" w:pos="9350"/>
            </w:tabs>
            <w:rPr>
              <w:rFonts w:eastAsiaTheme="minorEastAsia"/>
              <w:noProof/>
            </w:rPr>
          </w:pPr>
          <w:hyperlink w:anchor="_Toc68734814" w:history="1">
            <w:r w:rsidR="00E335AE" w:rsidRPr="00934C26">
              <w:rPr>
                <w:rStyle w:val="Hyperlink"/>
                <w:noProof/>
              </w:rPr>
              <w:t>Scanner</w:t>
            </w:r>
            <w:r w:rsidR="00E335AE">
              <w:rPr>
                <w:noProof/>
                <w:webHidden/>
              </w:rPr>
              <w:tab/>
            </w:r>
            <w:r w:rsidR="00E335AE">
              <w:rPr>
                <w:noProof/>
                <w:webHidden/>
              </w:rPr>
              <w:fldChar w:fldCharType="begin"/>
            </w:r>
            <w:r w:rsidR="00E335AE">
              <w:rPr>
                <w:noProof/>
                <w:webHidden/>
              </w:rPr>
              <w:instrText xml:space="preserve"> PAGEREF _Toc68734814 \h </w:instrText>
            </w:r>
            <w:r w:rsidR="00E335AE">
              <w:rPr>
                <w:noProof/>
                <w:webHidden/>
              </w:rPr>
            </w:r>
            <w:r w:rsidR="00E335AE">
              <w:rPr>
                <w:noProof/>
                <w:webHidden/>
              </w:rPr>
              <w:fldChar w:fldCharType="separate"/>
            </w:r>
            <w:r w:rsidR="00E335AE">
              <w:rPr>
                <w:noProof/>
                <w:webHidden/>
              </w:rPr>
              <w:t>13</w:t>
            </w:r>
            <w:r w:rsidR="00E335AE">
              <w:rPr>
                <w:noProof/>
                <w:webHidden/>
              </w:rPr>
              <w:fldChar w:fldCharType="end"/>
            </w:r>
          </w:hyperlink>
        </w:p>
        <w:p w14:paraId="3227F446" w14:textId="4AD99E9D" w:rsidR="00E335AE" w:rsidRDefault="00CF5CE0">
          <w:pPr>
            <w:pStyle w:val="TOC3"/>
            <w:tabs>
              <w:tab w:val="right" w:leader="dot" w:pos="9350"/>
            </w:tabs>
            <w:rPr>
              <w:rFonts w:eastAsiaTheme="minorEastAsia"/>
              <w:noProof/>
            </w:rPr>
          </w:pPr>
          <w:hyperlink w:anchor="_Toc68734815" w:history="1">
            <w:r w:rsidR="00E335AE" w:rsidRPr="00934C26">
              <w:rPr>
                <w:rStyle w:val="Hyperlink"/>
                <w:noProof/>
              </w:rPr>
              <w:t>Parser</w:t>
            </w:r>
            <w:r w:rsidR="00E335AE">
              <w:rPr>
                <w:noProof/>
                <w:webHidden/>
              </w:rPr>
              <w:tab/>
            </w:r>
            <w:r w:rsidR="00E335AE">
              <w:rPr>
                <w:noProof/>
                <w:webHidden/>
              </w:rPr>
              <w:fldChar w:fldCharType="begin"/>
            </w:r>
            <w:r w:rsidR="00E335AE">
              <w:rPr>
                <w:noProof/>
                <w:webHidden/>
              </w:rPr>
              <w:instrText xml:space="preserve"> PAGEREF _Toc68734815 \h </w:instrText>
            </w:r>
            <w:r w:rsidR="00E335AE">
              <w:rPr>
                <w:noProof/>
                <w:webHidden/>
              </w:rPr>
            </w:r>
            <w:r w:rsidR="00E335AE">
              <w:rPr>
                <w:noProof/>
                <w:webHidden/>
              </w:rPr>
              <w:fldChar w:fldCharType="separate"/>
            </w:r>
            <w:r w:rsidR="00E335AE">
              <w:rPr>
                <w:noProof/>
                <w:webHidden/>
              </w:rPr>
              <w:t>13</w:t>
            </w:r>
            <w:r w:rsidR="00E335AE">
              <w:rPr>
                <w:noProof/>
                <w:webHidden/>
              </w:rPr>
              <w:fldChar w:fldCharType="end"/>
            </w:r>
          </w:hyperlink>
        </w:p>
        <w:p w14:paraId="41D2EEAE" w14:textId="15B365A1" w:rsidR="00E335AE" w:rsidRDefault="00CF5CE0">
          <w:pPr>
            <w:pStyle w:val="TOC3"/>
            <w:tabs>
              <w:tab w:val="right" w:leader="dot" w:pos="9350"/>
            </w:tabs>
            <w:rPr>
              <w:rFonts w:eastAsiaTheme="minorEastAsia"/>
              <w:noProof/>
            </w:rPr>
          </w:pPr>
          <w:hyperlink w:anchor="_Toc68734816" w:history="1">
            <w:r w:rsidR="00E335AE" w:rsidRPr="00934C26">
              <w:rPr>
                <w:rStyle w:val="Hyperlink"/>
                <w:noProof/>
              </w:rPr>
              <w:t>Error Handling</w:t>
            </w:r>
            <w:r w:rsidR="00E335AE">
              <w:rPr>
                <w:noProof/>
                <w:webHidden/>
              </w:rPr>
              <w:tab/>
            </w:r>
            <w:r w:rsidR="00E335AE">
              <w:rPr>
                <w:noProof/>
                <w:webHidden/>
              </w:rPr>
              <w:fldChar w:fldCharType="begin"/>
            </w:r>
            <w:r w:rsidR="00E335AE">
              <w:rPr>
                <w:noProof/>
                <w:webHidden/>
              </w:rPr>
              <w:instrText xml:space="preserve"> PAGEREF _Toc68734816 \h </w:instrText>
            </w:r>
            <w:r w:rsidR="00E335AE">
              <w:rPr>
                <w:noProof/>
                <w:webHidden/>
              </w:rPr>
            </w:r>
            <w:r w:rsidR="00E335AE">
              <w:rPr>
                <w:noProof/>
                <w:webHidden/>
              </w:rPr>
              <w:fldChar w:fldCharType="separate"/>
            </w:r>
            <w:r w:rsidR="00E335AE">
              <w:rPr>
                <w:noProof/>
                <w:webHidden/>
              </w:rPr>
              <w:t>13</w:t>
            </w:r>
            <w:r w:rsidR="00E335AE">
              <w:rPr>
                <w:noProof/>
                <w:webHidden/>
              </w:rPr>
              <w:fldChar w:fldCharType="end"/>
            </w:r>
          </w:hyperlink>
        </w:p>
        <w:p w14:paraId="541B6D77" w14:textId="6B44F450" w:rsidR="00E335AE" w:rsidRDefault="00CF5CE0">
          <w:pPr>
            <w:pStyle w:val="TOC3"/>
            <w:tabs>
              <w:tab w:val="right" w:leader="dot" w:pos="9350"/>
            </w:tabs>
            <w:rPr>
              <w:rFonts w:eastAsiaTheme="minorEastAsia"/>
              <w:noProof/>
            </w:rPr>
          </w:pPr>
          <w:hyperlink w:anchor="_Toc68734817" w:history="1">
            <w:r w:rsidR="00E335AE" w:rsidRPr="00934C26">
              <w:rPr>
                <w:rStyle w:val="Hyperlink"/>
                <w:noProof/>
              </w:rPr>
              <w:t>Hot Reloading</w:t>
            </w:r>
            <w:r w:rsidR="00E335AE">
              <w:rPr>
                <w:noProof/>
                <w:webHidden/>
              </w:rPr>
              <w:tab/>
            </w:r>
            <w:r w:rsidR="00E335AE">
              <w:rPr>
                <w:noProof/>
                <w:webHidden/>
              </w:rPr>
              <w:fldChar w:fldCharType="begin"/>
            </w:r>
            <w:r w:rsidR="00E335AE">
              <w:rPr>
                <w:noProof/>
                <w:webHidden/>
              </w:rPr>
              <w:instrText xml:space="preserve"> PAGEREF _Toc68734817 \h </w:instrText>
            </w:r>
            <w:r w:rsidR="00E335AE">
              <w:rPr>
                <w:noProof/>
                <w:webHidden/>
              </w:rPr>
            </w:r>
            <w:r w:rsidR="00E335AE">
              <w:rPr>
                <w:noProof/>
                <w:webHidden/>
              </w:rPr>
              <w:fldChar w:fldCharType="separate"/>
            </w:r>
            <w:r w:rsidR="00E335AE">
              <w:rPr>
                <w:noProof/>
                <w:webHidden/>
              </w:rPr>
              <w:t>13</w:t>
            </w:r>
            <w:r w:rsidR="00E335AE">
              <w:rPr>
                <w:noProof/>
                <w:webHidden/>
              </w:rPr>
              <w:fldChar w:fldCharType="end"/>
            </w:r>
          </w:hyperlink>
        </w:p>
        <w:p w14:paraId="3B43496B" w14:textId="53BFCA52" w:rsidR="00E335AE" w:rsidRDefault="00CF5CE0">
          <w:pPr>
            <w:pStyle w:val="TOC2"/>
            <w:tabs>
              <w:tab w:val="right" w:leader="dot" w:pos="9350"/>
            </w:tabs>
            <w:rPr>
              <w:rFonts w:eastAsiaTheme="minorEastAsia"/>
              <w:noProof/>
            </w:rPr>
          </w:pPr>
          <w:hyperlink w:anchor="_Toc68734818" w:history="1">
            <w:r w:rsidR="00E335AE" w:rsidRPr="00934C26">
              <w:rPr>
                <w:rStyle w:val="Hyperlink"/>
                <w:noProof/>
              </w:rPr>
              <w:t>Virtual Machine</w:t>
            </w:r>
            <w:r w:rsidR="00E335AE">
              <w:rPr>
                <w:noProof/>
                <w:webHidden/>
              </w:rPr>
              <w:tab/>
            </w:r>
            <w:r w:rsidR="00E335AE">
              <w:rPr>
                <w:noProof/>
                <w:webHidden/>
              </w:rPr>
              <w:fldChar w:fldCharType="begin"/>
            </w:r>
            <w:r w:rsidR="00E335AE">
              <w:rPr>
                <w:noProof/>
                <w:webHidden/>
              </w:rPr>
              <w:instrText xml:space="preserve"> PAGEREF _Toc68734818 \h </w:instrText>
            </w:r>
            <w:r w:rsidR="00E335AE">
              <w:rPr>
                <w:noProof/>
                <w:webHidden/>
              </w:rPr>
            </w:r>
            <w:r w:rsidR="00E335AE">
              <w:rPr>
                <w:noProof/>
                <w:webHidden/>
              </w:rPr>
              <w:fldChar w:fldCharType="separate"/>
            </w:r>
            <w:r w:rsidR="00E335AE">
              <w:rPr>
                <w:noProof/>
                <w:webHidden/>
              </w:rPr>
              <w:t>14</w:t>
            </w:r>
            <w:r w:rsidR="00E335AE">
              <w:rPr>
                <w:noProof/>
                <w:webHidden/>
              </w:rPr>
              <w:fldChar w:fldCharType="end"/>
            </w:r>
          </w:hyperlink>
        </w:p>
        <w:p w14:paraId="1F6469E3" w14:textId="3A604E8C" w:rsidR="00E335AE" w:rsidRDefault="00CF5CE0">
          <w:pPr>
            <w:pStyle w:val="TOC3"/>
            <w:tabs>
              <w:tab w:val="right" w:leader="dot" w:pos="9350"/>
            </w:tabs>
            <w:rPr>
              <w:rFonts w:eastAsiaTheme="minorEastAsia"/>
              <w:noProof/>
            </w:rPr>
          </w:pPr>
          <w:hyperlink w:anchor="_Toc68734819" w:history="1">
            <w:r w:rsidR="00E335AE" w:rsidRPr="00934C26">
              <w:rPr>
                <w:rStyle w:val="Hyperlink"/>
                <w:noProof/>
              </w:rPr>
              <w:t>Stack-based Interpretation</w:t>
            </w:r>
            <w:r w:rsidR="00E335AE">
              <w:rPr>
                <w:noProof/>
                <w:webHidden/>
              </w:rPr>
              <w:tab/>
            </w:r>
            <w:r w:rsidR="00E335AE">
              <w:rPr>
                <w:noProof/>
                <w:webHidden/>
              </w:rPr>
              <w:fldChar w:fldCharType="begin"/>
            </w:r>
            <w:r w:rsidR="00E335AE">
              <w:rPr>
                <w:noProof/>
                <w:webHidden/>
              </w:rPr>
              <w:instrText xml:space="preserve"> PAGEREF _Toc68734819 \h </w:instrText>
            </w:r>
            <w:r w:rsidR="00E335AE">
              <w:rPr>
                <w:noProof/>
                <w:webHidden/>
              </w:rPr>
            </w:r>
            <w:r w:rsidR="00E335AE">
              <w:rPr>
                <w:noProof/>
                <w:webHidden/>
              </w:rPr>
              <w:fldChar w:fldCharType="separate"/>
            </w:r>
            <w:r w:rsidR="00E335AE">
              <w:rPr>
                <w:noProof/>
                <w:webHidden/>
              </w:rPr>
              <w:t>14</w:t>
            </w:r>
            <w:r w:rsidR="00E335AE">
              <w:rPr>
                <w:noProof/>
                <w:webHidden/>
              </w:rPr>
              <w:fldChar w:fldCharType="end"/>
            </w:r>
          </w:hyperlink>
        </w:p>
        <w:p w14:paraId="6A3EDF09" w14:textId="224C67EE" w:rsidR="00E335AE" w:rsidRDefault="00CF5CE0">
          <w:pPr>
            <w:pStyle w:val="TOC3"/>
            <w:tabs>
              <w:tab w:val="right" w:leader="dot" w:pos="9350"/>
            </w:tabs>
            <w:rPr>
              <w:rFonts w:eastAsiaTheme="minorEastAsia"/>
              <w:noProof/>
            </w:rPr>
          </w:pPr>
          <w:hyperlink w:anchor="_Toc68734820" w:history="1">
            <w:r w:rsidR="00E335AE" w:rsidRPr="00934C26">
              <w:rPr>
                <w:rStyle w:val="Hyperlink"/>
                <w:noProof/>
              </w:rPr>
              <w:t>Error Handling</w:t>
            </w:r>
            <w:r w:rsidR="00E335AE">
              <w:rPr>
                <w:noProof/>
                <w:webHidden/>
              </w:rPr>
              <w:tab/>
            </w:r>
            <w:r w:rsidR="00E335AE">
              <w:rPr>
                <w:noProof/>
                <w:webHidden/>
              </w:rPr>
              <w:fldChar w:fldCharType="begin"/>
            </w:r>
            <w:r w:rsidR="00E335AE">
              <w:rPr>
                <w:noProof/>
                <w:webHidden/>
              </w:rPr>
              <w:instrText xml:space="preserve"> PAGEREF _Toc68734820 \h </w:instrText>
            </w:r>
            <w:r w:rsidR="00E335AE">
              <w:rPr>
                <w:noProof/>
                <w:webHidden/>
              </w:rPr>
            </w:r>
            <w:r w:rsidR="00E335AE">
              <w:rPr>
                <w:noProof/>
                <w:webHidden/>
              </w:rPr>
              <w:fldChar w:fldCharType="separate"/>
            </w:r>
            <w:r w:rsidR="00E335AE">
              <w:rPr>
                <w:noProof/>
                <w:webHidden/>
              </w:rPr>
              <w:t>15</w:t>
            </w:r>
            <w:r w:rsidR="00E335AE">
              <w:rPr>
                <w:noProof/>
                <w:webHidden/>
              </w:rPr>
              <w:fldChar w:fldCharType="end"/>
            </w:r>
          </w:hyperlink>
        </w:p>
        <w:p w14:paraId="08FF579B" w14:textId="451D5192" w:rsidR="00E335AE" w:rsidRDefault="00CF5CE0">
          <w:pPr>
            <w:pStyle w:val="TOC2"/>
            <w:tabs>
              <w:tab w:val="right" w:leader="dot" w:pos="9350"/>
            </w:tabs>
            <w:rPr>
              <w:rFonts w:eastAsiaTheme="minorEastAsia"/>
              <w:noProof/>
            </w:rPr>
          </w:pPr>
          <w:hyperlink w:anchor="_Toc68734821" w:history="1">
            <w:r w:rsidR="00E335AE" w:rsidRPr="00934C26">
              <w:rPr>
                <w:rStyle w:val="Hyperlink"/>
                <w:noProof/>
              </w:rPr>
              <w:t>ZephyrScript</w:t>
            </w:r>
            <w:r w:rsidR="00E335AE">
              <w:rPr>
                <w:noProof/>
                <w:webHidden/>
              </w:rPr>
              <w:tab/>
            </w:r>
            <w:r w:rsidR="00E335AE">
              <w:rPr>
                <w:noProof/>
                <w:webHidden/>
              </w:rPr>
              <w:fldChar w:fldCharType="begin"/>
            </w:r>
            <w:r w:rsidR="00E335AE">
              <w:rPr>
                <w:noProof/>
                <w:webHidden/>
              </w:rPr>
              <w:instrText xml:space="preserve"> PAGEREF _Toc68734821 \h </w:instrText>
            </w:r>
            <w:r w:rsidR="00E335AE">
              <w:rPr>
                <w:noProof/>
                <w:webHidden/>
              </w:rPr>
            </w:r>
            <w:r w:rsidR="00E335AE">
              <w:rPr>
                <w:noProof/>
                <w:webHidden/>
              </w:rPr>
              <w:fldChar w:fldCharType="separate"/>
            </w:r>
            <w:r w:rsidR="00E335AE">
              <w:rPr>
                <w:noProof/>
                <w:webHidden/>
              </w:rPr>
              <w:t>15</w:t>
            </w:r>
            <w:r w:rsidR="00E335AE">
              <w:rPr>
                <w:noProof/>
                <w:webHidden/>
              </w:rPr>
              <w:fldChar w:fldCharType="end"/>
            </w:r>
          </w:hyperlink>
        </w:p>
        <w:p w14:paraId="46D08809" w14:textId="0848B569" w:rsidR="00E335AE" w:rsidRDefault="00CF5CE0">
          <w:pPr>
            <w:pStyle w:val="TOC1"/>
            <w:rPr>
              <w:rFonts w:eastAsiaTheme="minorEastAsia"/>
              <w:noProof/>
            </w:rPr>
          </w:pPr>
          <w:hyperlink w:anchor="_Toc68734822" w:history="1">
            <w:r w:rsidR="00E335AE" w:rsidRPr="00934C26">
              <w:rPr>
                <w:rStyle w:val="Hyperlink"/>
                <w:noProof/>
              </w:rPr>
              <w:t>Architecture</w:t>
            </w:r>
            <w:r w:rsidR="00E335AE">
              <w:rPr>
                <w:noProof/>
                <w:webHidden/>
              </w:rPr>
              <w:tab/>
            </w:r>
            <w:r w:rsidR="00E335AE">
              <w:rPr>
                <w:noProof/>
                <w:webHidden/>
              </w:rPr>
              <w:fldChar w:fldCharType="begin"/>
            </w:r>
            <w:r w:rsidR="00E335AE">
              <w:rPr>
                <w:noProof/>
                <w:webHidden/>
              </w:rPr>
              <w:instrText xml:space="preserve"> PAGEREF _Toc68734822 \h </w:instrText>
            </w:r>
            <w:r w:rsidR="00E335AE">
              <w:rPr>
                <w:noProof/>
                <w:webHidden/>
              </w:rPr>
            </w:r>
            <w:r w:rsidR="00E335AE">
              <w:rPr>
                <w:noProof/>
                <w:webHidden/>
              </w:rPr>
              <w:fldChar w:fldCharType="separate"/>
            </w:r>
            <w:r w:rsidR="00E335AE">
              <w:rPr>
                <w:noProof/>
                <w:webHidden/>
              </w:rPr>
              <w:t>16</w:t>
            </w:r>
            <w:r w:rsidR="00E335AE">
              <w:rPr>
                <w:noProof/>
                <w:webHidden/>
              </w:rPr>
              <w:fldChar w:fldCharType="end"/>
            </w:r>
          </w:hyperlink>
        </w:p>
        <w:p w14:paraId="48FF99FC" w14:textId="008E7AA4" w:rsidR="00E335AE" w:rsidRDefault="00CF5CE0">
          <w:pPr>
            <w:pStyle w:val="TOC1"/>
            <w:rPr>
              <w:rFonts w:eastAsiaTheme="minorEastAsia"/>
              <w:noProof/>
            </w:rPr>
          </w:pPr>
          <w:hyperlink w:anchor="_Toc68734823" w:history="1">
            <w:r w:rsidR="00E335AE" w:rsidRPr="00934C26">
              <w:rPr>
                <w:rStyle w:val="Hyperlink"/>
                <w:noProof/>
              </w:rPr>
              <w:t>Syntax</w:t>
            </w:r>
            <w:r w:rsidR="00E335AE">
              <w:rPr>
                <w:noProof/>
                <w:webHidden/>
              </w:rPr>
              <w:tab/>
            </w:r>
            <w:r w:rsidR="00E335AE">
              <w:rPr>
                <w:noProof/>
                <w:webHidden/>
              </w:rPr>
              <w:fldChar w:fldCharType="begin"/>
            </w:r>
            <w:r w:rsidR="00E335AE">
              <w:rPr>
                <w:noProof/>
                <w:webHidden/>
              </w:rPr>
              <w:instrText xml:space="preserve"> PAGEREF _Toc68734823 \h </w:instrText>
            </w:r>
            <w:r w:rsidR="00E335AE">
              <w:rPr>
                <w:noProof/>
                <w:webHidden/>
              </w:rPr>
            </w:r>
            <w:r w:rsidR="00E335AE">
              <w:rPr>
                <w:noProof/>
                <w:webHidden/>
              </w:rPr>
              <w:fldChar w:fldCharType="separate"/>
            </w:r>
            <w:r w:rsidR="00E335AE">
              <w:rPr>
                <w:noProof/>
                <w:webHidden/>
              </w:rPr>
              <w:t>17</w:t>
            </w:r>
            <w:r w:rsidR="00E335AE">
              <w:rPr>
                <w:noProof/>
                <w:webHidden/>
              </w:rPr>
              <w:fldChar w:fldCharType="end"/>
            </w:r>
          </w:hyperlink>
        </w:p>
        <w:p w14:paraId="10C334C9" w14:textId="2625E206" w:rsidR="00E335AE" w:rsidRDefault="00CF5CE0">
          <w:pPr>
            <w:pStyle w:val="TOC2"/>
            <w:tabs>
              <w:tab w:val="right" w:leader="dot" w:pos="9350"/>
            </w:tabs>
            <w:rPr>
              <w:rFonts w:eastAsiaTheme="minorEastAsia"/>
              <w:noProof/>
            </w:rPr>
          </w:pPr>
          <w:hyperlink w:anchor="_Toc68734824" w:history="1">
            <w:r w:rsidR="00E335AE" w:rsidRPr="00934C26">
              <w:rPr>
                <w:rStyle w:val="Hyperlink"/>
                <w:noProof/>
              </w:rPr>
              <w:t>Types</w:t>
            </w:r>
            <w:r w:rsidR="00E335AE">
              <w:rPr>
                <w:noProof/>
                <w:webHidden/>
              </w:rPr>
              <w:tab/>
            </w:r>
            <w:r w:rsidR="00E335AE">
              <w:rPr>
                <w:noProof/>
                <w:webHidden/>
              </w:rPr>
              <w:fldChar w:fldCharType="begin"/>
            </w:r>
            <w:r w:rsidR="00E335AE">
              <w:rPr>
                <w:noProof/>
                <w:webHidden/>
              </w:rPr>
              <w:instrText xml:space="preserve"> PAGEREF _Toc68734824 \h </w:instrText>
            </w:r>
            <w:r w:rsidR="00E335AE">
              <w:rPr>
                <w:noProof/>
                <w:webHidden/>
              </w:rPr>
            </w:r>
            <w:r w:rsidR="00E335AE">
              <w:rPr>
                <w:noProof/>
                <w:webHidden/>
              </w:rPr>
              <w:fldChar w:fldCharType="separate"/>
            </w:r>
            <w:r w:rsidR="00E335AE">
              <w:rPr>
                <w:noProof/>
                <w:webHidden/>
              </w:rPr>
              <w:t>17</w:t>
            </w:r>
            <w:r w:rsidR="00E335AE">
              <w:rPr>
                <w:noProof/>
                <w:webHidden/>
              </w:rPr>
              <w:fldChar w:fldCharType="end"/>
            </w:r>
          </w:hyperlink>
        </w:p>
        <w:p w14:paraId="2BCCCD80" w14:textId="59C229E7" w:rsidR="00E335AE" w:rsidRDefault="00CF5CE0">
          <w:pPr>
            <w:pStyle w:val="TOC2"/>
            <w:tabs>
              <w:tab w:val="right" w:leader="dot" w:pos="9350"/>
            </w:tabs>
            <w:rPr>
              <w:rFonts w:eastAsiaTheme="minorEastAsia"/>
              <w:noProof/>
            </w:rPr>
          </w:pPr>
          <w:hyperlink w:anchor="_Toc68734825" w:history="1">
            <w:r w:rsidR="00E335AE" w:rsidRPr="00934C26">
              <w:rPr>
                <w:rStyle w:val="Hyperlink"/>
                <w:noProof/>
              </w:rPr>
              <w:t>Functions</w:t>
            </w:r>
            <w:r w:rsidR="00E335AE">
              <w:rPr>
                <w:noProof/>
                <w:webHidden/>
              </w:rPr>
              <w:tab/>
            </w:r>
            <w:r w:rsidR="00E335AE">
              <w:rPr>
                <w:noProof/>
                <w:webHidden/>
              </w:rPr>
              <w:fldChar w:fldCharType="begin"/>
            </w:r>
            <w:r w:rsidR="00E335AE">
              <w:rPr>
                <w:noProof/>
                <w:webHidden/>
              </w:rPr>
              <w:instrText xml:space="preserve"> PAGEREF _Toc68734825 \h </w:instrText>
            </w:r>
            <w:r w:rsidR="00E335AE">
              <w:rPr>
                <w:noProof/>
                <w:webHidden/>
              </w:rPr>
            </w:r>
            <w:r w:rsidR="00E335AE">
              <w:rPr>
                <w:noProof/>
                <w:webHidden/>
              </w:rPr>
              <w:fldChar w:fldCharType="separate"/>
            </w:r>
            <w:r w:rsidR="00E335AE">
              <w:rPr>
                <w:noProof/>
                <w:webHidden/>
              </w:rPr>
              <w:t>18</w:t>
            </w:r>
            <w:r w:rsidR="00E335AE">
              <w:rPr>
                <w:noProof/>
                <w:webHidden/>
              </w:rPr>
              <w:fldChar w:fldCharType="end"/>
            </w:r>
          </w:hyperlink>
        </w:p>
        <w:p w14:paraId="6AF4701A" w14:textId="223A556B" w:rsidR="00E335AE" w:rsidRDefault="00CF5CE0">
          <w:pPr>
            <w:pStyle w:val="TOC2"/>
            <w:tabs>
              <w:tab w:val="right" w:leader="dot" w:pos="9350"/>
            </w:tabs>
            <w:rPr>
              <w:rFonts w:eastAsiaTheme="minorEastAsia"/>
              <w:noProof/>
            </w:rPr>
          </w:pPr>
          <w:hyperlink w:anchor="_Toc68734826" w:history="1">
            <w:r w:rsidR="00E335AE" w:rsidRPr="00934C26">
              <w:rPr>
                <w:rStyle w:val="Hyperlink"/>
                <w:noProof/>
              </w:rPr>
              <w:t>States</w:t>
            </w:r>
            <w:r w:rsidR="00E335AE">
              <w:rPr>
                <w:noProof/>
                <w:webHidden/>
              </w:rPr>
              <w:tab/>
            </w:r>
            <w:r w:rsidR="00E335AE">
              <w:rPr>
                <w:noProof/>
                <w:webHidden/>
              </w:rPr>
              <w:fldChar w:fldCharType="begin"/>
            </w:r>
            <w:r w:rsidR="00E335AE">
              <w:rPr>
                <w:noProof/>
                <w:webHidden/>
              </w:rPr>
              <w:instrText xml:space="preserve"> PAGEREF _Toc68734826 \h </w:instrText>
            </w:r>
            <w:r w:rsidR="00E335AE">
              <w:rPr>
                <w:noProof/>
                <w:webHidden/>
              </w:rPr>
            </w:r>
            <w:r w:rsidR="00E335AE">
              <w:rPr>
                <w:noProof/>
                <w:webHidden/>
              </w:rPr>
              <w:fldChar w:fldCharType="separate"/>
            </w:r>
            <w:r w:rsidR="00E335AE">
              <w:rPr>
                <w:noProof/>
                <w:webHidden/>
              </w:rPr>
              <w:t>18</w:t>
            </w:r>
            <w:r w:rsidR="00E335AE">
              <w:rPr>
                <w:noProof/>
                <w:webHidden/>
              </w:rPr>
              <w:fldChar w:fldCharType="end"/>
            </w:r>
          </w:hyperlink>
        </w:p>
        <w:p w14:paraId="3E7D9606" w14:textId="18AC0944" w:rsidR="00E335AE" w:rsidRDefault="00CF5CE0">
          <w:pPr>
            <w:pStyle w:val="TOC1"/>
            <w:rPr>
              <w:rFonts w:eastAsiaTheme="minorEastAsia"/>
              <w:noProof/>
            </w:rPr>
          </w:pPr>
          <w:hyperlink w:anchor="_Toc68734827" w:history="1">
            <w:r w:rsidR="00E335AE" w:rsidRPr="00934C26">
              <w:rPr>
                <w:rStyle w:val="Hyperlink"/>
                <w:noProof/>
              </w:rPr>
              <w:t>Results</w:t>
            </w:r>
            <w:r w:rsidR="00E335AE">
              <w:rPr>
                <w:noProof/>
                <w:webHidden/>
              </w:rPr>
              <w:tab/>
            </w:r>
            <w:r w:rsidR="00E335AE">
              <w:rPr>
                <w:noProof/>
                <w:webHidden/>
              </w:rPr>
              <w:fldChar w:fldCharType="begin"/>
            </w:r>
            <w:r w:rsidR="00E335AE">
              <w:rPr>
                <w:noProof/>
                <w:webHidden/>
              </w:rPr>
              <w:instrText xml:space="preserve"> PAGEREF _Toc68734827 \h </w:instrText>
            </w:r>
            <w:r w:rsidR="00E335AE">
              <w:rPr>
                <w:noProof/>
                <w:webHidden/>
              </w:rPr>
            </w:r>
            <w:r w:rsidR="00E335AE">
              <w:rPr>
                <w:noProof/>
                <w:webHidden/>
              </w:rPr>
              <w:fldChar w:fldCharType="separate"/>
            </w:r>
            <w:r w:rsidR="00E335AE">
              <w:rPr>
                <w:noProof/>
                <w:webHidden/>
              </w:rPr>
              <w:t>19</w:t>
            </w:r>
            <w:r w:rsidR="00E335AE">
              <w:rPr>
                <w:noProof/>
                <w:webHidden/>
              </w:rPr>
              <w:fldChar w:fldCharType="end"/>
            </w:r>
          </w:hyperlink>
        </w:p>
        <w:p w14:paraId="72F13254" w14:textId="4B8A7FFB" w:rsidR="00E335AE" w:rsidRDefault="00CF5CE0">
          <w:pPr>
            <w:pStyle w:val="TOC1"/>
            <w:rPr>
              <w:rFonts w:eastAsiaTheme="minorEastAsia"/>
              <w:noProof/>
            </w:rPr>
          </w:pPr>
          <w:hyperlink w:anchor="_Toc68734828" w:history="1">
            <w:r w:rsidR="00E335AE" w:rsidRPr="00934C26">
              <w:rPr>
                <w:rStyle w:val="Hyperlink"/>
                <w:noProof/>
              </w:rPr>
              <w:t>User Feedback</w:t>
            </w:r>
            <w:r w:rsidR="00E335AE">
              <w:rPr>
                <w:noProof/>
                <w:webHidden/>
              </w:rPr>
              <w:tab/>
            </w:r>
            <w:r w:rsidR="00E335AE">
              <w:rPr>
                <w:noProof/>
                <w:webHidden/>
              </w:rPr>
              <w:fldChar w:fldCharType="begin"/>
            </w:r>
            <w:r w:rsidR="00E335AE">
              <w:rPr>
                <w:noProof/>
                <w:webHidden/>
              </w:rPr>
              <w:instrText xml:space="preserve"> PAGEREF _Toc68734828 \h </w:instrText>
            </w:r>
            <w:r w:rsidR="00E335AE">
              <w:rPr>
                <w:noProof/>
                <w:webHidden/>
              </w:rPr>
            </w:r>
            <w:r w:rsidR="00E335AE">
              <w:rPr>
                <w:noProof/>
                <w:webHidden/>
              </w:rPr>
              <w:fldChar w:fldCharType="separate"/>
            </w:r>
            <w:r w:rsidR="00E335AE">
              <w:rPr>
                <w:noProof/>
                <w:webHidden/>
              </w:rPr>
              <w:t>19</w:t>
            </w:r>
            <w:r w:rsidR="00E335AE">
              <w:rPr>
                <w:noProof/>
                <w:webHidden/>
              </w:rPr>
              <w:fldChar w:fldCharType="end"/>
            </w:r>
          </w:hyperlink>
        </w:p>
        <w:p w14:paraId="2A24ABAA" w14:textId="490BABB3" w:rsidR="00E335AE" w:rsidRDefault="00CF5CE0">
          <w:pPr>
            <w:pStyle w:val="TOC2"/>
            <w:tabs>
              <w:tab w:val="right" w:leader="dot" w:pos="9350"/>
            </w:tabs>
            <w:rPr>
              <w:rFonts w:eastAsiaTheme="minorEastAsia"/>
              <w:noProof/>
            </w:rPr>
          </w:pPr>
          <w:hyperlink w:anchor="_Toc68734829" w:history="1">
            <w:r w:rsidR="00E335AE" w:rsidRPr="00934C26">
              <w:rPr>
                <w:rStyle w:val="Hyperlink"/>
                <w:noProof/>
              </w:rPr>
              <w:t>Level Designer Feedback</w:t>
            </w:r>
            <w:r w:rsidR="00E335AE">
              <w:rPr>
                <w:noProof/>
                <w:webHidden/>
              </w:rPr>
              <w:tab/>
            </w:r>
            <w:r w:rsidR="00E335AE">
              <w:rPr>
                <w:noProof/>
                <w:webHidden/>
              </w:rPr>
              <w:fldChar w:fldCharType="begin"/>
            </w:r>
            <w:r w:rsidR="00E335AE">
              <w:rPr>
                <w:noProof/>
                <w:webHidden/>
              </w:rPr>
              <w:instrText xml:space="preserve"> PAGEREF _Toc68734829 \h </w:instrText>
            </w:r>
            <w:r w:rsidR="00E335AE">
              <w:rPr>
                <w:noProof/>
                <w:webHidden/>
              </w:rPr>
            </w:r>
            <w:r w:rsidR="00E335AE">
              <w:rPr>
                <w:noProof/>
                <w:webHidden/>
              </w:rPr>
              <w:fldChar w:fldCharType="separate"/>
            </w:r>
            <w:r w:rsidR="00E335AE">
              <w:rPr>
                <w:noProof/>
                <w:webHidden/>
              </w:rPr>
              <w:t>19</w:t>
            </w:r>
            <w:r w:rsidR="00E335AE">
              <w:rPr>
                <w:noProof/>
                <w:webHidden/>
              </w:rPr>
              <w:fldChar w:fldCharType="end"/>
            </w:r>
          </w:hyperlink>
        </w:p>
        <w:p w14:paraId="5BDA6901" w14:textId="38902221" w:rsidR="00E335AE" w:rsidRDefault="00CF5CE0">
          <w:pPr>
            <w:pStyle w:val="TOC1"/>
            <w:rPr>
              <w:rFonts w:eastAsiaTheme="minorEastAsia"/>
              <w:noProof/>
            </w:rPr>
          </w:pPr>
          <w:hyperlink w:anchor="_Toc68734830" w:history="1">
            <w:r w:rsidR="00E335AE" w:rsidRPr="00934C26">
              <w:rPr>
                <w:rStyle w:val="Hyperlink"/>
                <w:noProof/>
              </w:rPr>
              <w:t>Profiling Results</w:t>
            </w:r>
            <w:r w:rsidR="00E335AE">
              <w:rPr>
                <w:noProof/>
                <w:webHidden/>
              </w:rPr>
              <w:tab/>
            </w:r>
            <w:r w:rsidR="00E335AE">
              <w:rPr>
                <w:noProof/>
                <w:webHidden/>
              </w:rPr>
              <w:fldChar w:fldCharType="begin"/>
            </w:r>
            <w:r w:rsidR="00E335AE">
              <w:rPr>
                <w:noProof/>
                <w:webHidden/>
              </w:rPr>
              <w:instrText xml:space="preserve"> PAGEREF _Toc68734830 \h </w:instrText>
            </w:r>
            <w:r w:rsidR="00E335AE">
              <w:rPr>
                <w:noProof/>
                <w:webHidden/>
              </w:rPr>
            </w:r>
            <w:r w:rsidR="00E335AE">
              <w:rPr>
                <w:noProof/>
                <w:webHidden/>
              </w:rPr>
              <w:fldChar w:fldCharType="separate"/>
            </w:r>
            <w:r w:rsidR="00E335AE">
              <w:rPr>
                <w:noProof/>
                <w:webHidden/>
              </w:rPr>
              <w:t>19</w:t>
            </w:r>
            <w:r w:rsidR="00E335AE">
              <w:rPr>
                <w:noProof/>
                <w:webHidden/>
              </w:rPr>
              <w:fldChar w:fldCharType="end"/>
            </w:r>
          </w:hyperlink>
        </w:p>
        <w:p w14:paraId="64FB39CE" w14:textId="0C7995B3" w:rsidR="00E335AE" w:rsidRDefault="00CF5CE0">
          <w:pPr>
            <w:pStyle w:val="TOC1"/>
            <w:rPr>
              <w:rFonts w:eastAsiaTheme="minorEastAsia"/>
              <w:noProof/>
            </w:rPr>
          </w:pPr>
          <w:hyperlink w:anchor="_Toc68734831" w:history="1">
            <w:r w:rsidR="00E335AE" w:rsidRPr="00934C26">
              <w:rPr>
                <w:rStyle w:val="Hyperlink"/>
                <w:noProof/>
              </w:rPr>
              <w:t>Bibliography</w:t>
            </w:r>
            <w:r w:rsidR="00E335AE">
              <w:rPr>
                <w:noProof/>
                <w:webHidden/>
              </w:rPr>
              <w:tab/>
            </w:r>
            <w:r w:rsidR="00E335AE">
              <w:rPr>
                <w:noProof/>
                <w:webHidden/>
              </w:rPr>
              <w:fldChar w:fldCharType="begin"/>
            </w:r>
            <w:r w:rsidR="00E335AE">
              <w:rPr>
                <w:noProof/>
                <w:webHidden/>
              </w:rPr>
              <w:instrText xml:space="preserve"> PAGEREF _Toc68734831 \h </w:instrText>
            </w:r>
            <w:r w:rsidR="00E335AE">
              <w:rPr>
                <w:noProof/>
                <w:webHidden/>
              </w:rPr>
            </w:r>
            <w:r w:rsidR="00E335AE">
              <w:rPr>
                <w:noProof/>
                <w:webHidden/>
              </w:rPr>
              <w:fldChar w:fldCharType="separate"/>
            </w:r>
            <w:r w:rsidR="00E335AE">
              <w:rPr>
                <w:noProof/>
                <w:webHidden/>
              </w:rPr>
              <w:t>20</w:t>
            </w:r>
            <w:r w:rsidR="00E335AE">
              <w:rPr>
                <w:noProof/>
                <w:webHidden/>
              </w:rPr>
              <w:fldChar w:fldCharType="end"/>
            </w:r>
          </w:hyperlink>
        </w:p>
        <w:p w14:paraId="60959F19" w14:textId="14E58A00" w:rsidR="00E66897" w:rsidRDefault="00EF2816">
          <w:r>
            <w:fldChar w:fldCharType="end"/>
          </w:r>
        </w:p>
      </w:sdtContent>
    </w:sdt>
    <w:p w14:paraId="2332709C" w14:textId="5BDDA1D0" w:rsidR="00177ADF" w:rsidRPr="00E66897" w:rsidRDefault="00177ADF">
      <w:pPr>
        <w:rPr>
          <w:rStyle w:val="Emphasis"/>
          <w:i w:val="0"/>
          <w:iCs w:val="0"/>
        </w:rPr>
      </w:pPr>
      <w:r>
        <w:rPr>
          <w:rStyle w:val="Emphasis"/>
        </w:rPr>
        <w:br w:type="page"/>
      </w:r>
    </w:p>
    <w:p w14:paraId="6116E50A" w14:textId="69CF9901" w:rsidR="00177ADF" w:rsidRDefault="00177ADF" w:rsidP="00177ADF">
      <w:pPr>
        <w:pStyle w:val="Heading1"/>
      </w:pPr>
      <w:bookmarkStart w:id="2" w:name="_Toc68734781"/>
      <w:r>
        <w:lastRenderedPageBreak/>
        <w:t>Table of Figures</w:t>
      </w:r>
      <w:bookmarkEnd w:id="2"/>
    </w:p>
    <w:p w14:paraId="465D9EB4" w14:textId="77777777" w:rsidR="00177ADF" w:rsidRDefault="00177ADF">
      <w:pPr>
        <w:pStyle w:val="TableofFigures"/>
        <w:tabs>
          <w:tab w:val="right" w:leader="dot" w:pos="9350"/>
        </w:tabs>
        <w:rPr>
          <w:rStyle w:val="Emphasis"/>
        </w:rPr>
      </w:pPr>
    </w:p>
    <w:p w14:paraId="534CC265" w14:textId="6442DA9C" w:rsidR="000A68E1" w:rsidRDefault="00E335AE">
      <w:pPr>
        <w:pStyle w:val="TableofFigures"/>
        <w:tabs>
          <w:tab w:val="right" w:leader="dot" w:pos="9350"/>
        </w:tabs>
        <w:rPr>
          <w:rFonts w:eastAsiaTheme="minorEastAsia"/>
          <w:noProof/>
        </w:rPr>
      </w:pPr>
      <w:r>
        <w:rPr>
          <w:rStyle w:val="Emphasis"/>
        </w:rPr>
        <w:fldChar w:fldCharType="begin"/>
      </w:r>
      <w:r>
        <w:rPr>
          <w:rStyle w:val="Emphasis"/>
        </w:rPr>
        <w:instrText xml:space="preserve"> TOC \h \z \c "Figure" </w:instrText>
      </w:r>
      <w:r>
        <w:rPr>
          <w:rStyle w:val="Emphasis"/>
        </w:rPr>
        <w:fldChar w:fldCharType="separate"/>
      </w:r>
      <w:hyperlink w:anchor="_Toc68735207" w:history="1">
        <w:r w:rsidR="000A68E1" w:rsidRPr="00AF67E6">
          <w:rPr>
            <w:rStyle w:val="Hyperlink"/>
            <w:noProof/>
          </w:rPr>
          <w:t>Figure 1: Parser Error</w:t>
        </w:r>
        <w:r w:rsidR="000A68E1">
          <w:rPr>
            <w:noProof/>
            <w:webHidden/>
          </w:rPr>
          <w:tab/>
        </w:r>
        <w:r w:rsidR="000A68E1">
          <w:rPr>
            <w:noProof/>
            <w:webHidden/>
          </w:rPr>
          <w:fldChar w:fldCharType="begin"/>
        </w:r>
        <w:r w:rsidR="000A68E1">
          <w:rPr>
            <w:noProof/>
            <w:webHidden/>
          </w:rPr>
          <w:instrText xml:space="preserve"> PAGEREF _Toc68735207 \h </w:instrText>
        </w:r>
        <w:r w:rsidR="000A68E1">
          <w:rPr>
            <w:noProof/>
            <w:webHidden/>
          </w:rPr>
        </w:r>
        <w:r w:rsidR="000A68E1">
          <w:rPr>
            <w:noProof/>
            <w:webHidden/>
          </w:rPr>
          <w:fldChar w:fldCharType="separate"/>
        </w:r>
        <w:r w:rsidR="000A68E1">
          <w:rPr>
            <w:noProof/>
            <w:webHidden/>
          </w:rPr>
          <w:t>13</w:t>
        </w:r>
        <w:r w:rsidR="000A68E1">
          <w:rPr>
            <w:noProof/>
            <w:webHidden/>
          </w:rPr>
          <w:fldChar w:fldCharType="end"/>
        </w:r>
      </w:hyperlink>
    </w:p>
    <w:p w14:paraId="42CA7E9F" w14:textId="4521F983" w:rsidR="000A68E1" w:rsidRDefault="00CF5CE0">
      <w:pPr>
        <w:pStyle w:val="TableofFigures"/>
        <w:tabs>
          <w:tab w:val="right" w:leader="dot" w:pos="9350"/>
        </w:tabs>
        <w:rPr>
          <w:rFonts w:eastAsiaTheme="minorEastAsia"/>
          <w:noProof/>
        </w:rPr>
      </w:pPr>
      <w:hyperlink w:anchor="_Toc68735208" w:history="1">
        <w:r w:rsidR="000A68E1" w:rsidRPr="00AF67E6">
          <w:rPr>
            <w:rStyle w:val="Hyperlink"/>
            <w:noProof/>
          </w:rPr>
          <w:t>Figure 2: Runtime Error</w:t>
        </w:r>
        <w:r w:rsidR="000A68E1">
          <w:rPr>
            <w:noProof/>
            <w:webHidden/>
          </w:rPr>
          <w:tab/>
        </w:r>
        <w:r w:rsidR="000A68E1">
          <w:rPr>
            <w:noProof/>
            <w:webHidden/>
          </w:rPr>
          <w:fldChar w:fldCharType="begin"/>
        </w:r>
        <w:r w:rsidR="000A68E1">
          <w:rPr>
            <w:noProof/>
            <w:webHidden/>
          </w:rPr>
          <w:instrText xml:space="preserve"> PAGEREF _Toc68735208 \h </w:instrText>
        </w:r>
        <w:r w:rsidR="000A68E1">
          <w:rPr>
            <w:noProof/>
            <w:webHidden/>
          </w:rPr>
        </w:r>
        <w:r w:rsidR="000A68E1">
          <w:rPr>
            <w:noProof/>
            <w:webHidden/>
          </w:rPr>
          <w:fldChar w:fldCharType="separate"/>
        </w:r>
        <w:r w:rsidR="000A68E1">
          <w:rPr>
            <w:noProof/>
            <w:webHidden/>
          </w:rPr>
          <w:t>15</w:t>
        </w:r>
        <w:r w:rsidR="000A68E1">
          <w:rPr>
            <w:noProof/>
            <w:webHidden/>
          </w:rPr>
          <w:fldChar w:fldCharType="end"/>
        </w:r>
      </w:hyperlink>
    </w:p>
    <w:p w14:paraId="6D68831C" w14:textId="2B8CB26E" w:rsidR="000A68E1" w:rsidRDefault="00CF5CE0">
      <w:pPr>
        <w:pStyle w:val="TableofFigures"/>
        <w:tabs>
          <w:tab w:val="right" w:leader="dot" w:pos="9350"/>
        </w:tabs>
        <w:rPr>
          <w:rFonts w:eastAsiaTheme="minorEastAsia"/>
          <w:noProof/>
        </w:rPr>
      </w:pPr>
      <w:hyperlink w:anchor="_Toc68735209" w:history="1">
        <w:r w:rsidR="000A68E1" w:rsidRPr="00AF67E6">
          <w:rPr>
            <w:rStyle w:val="Hyperlink"/>
            <w:noProof/>
          </w:rPr>
          <w:t>Figure 3: Architecture Overview</w:t>
        </w:r>
        <w:r w:rsidR="000A68E1">
          <w:rPr>
            <w:noProof/>
            <w:webHidden/>
          </w:rPr>
          <w:tab/>
        </w:r>
        <w:r w:rsidR="000A68E1">
          <w:rPr>
            <w:noProof/>
            <w:webHidden/>
          </w:rPr>
          <w:fldChar w:fldCharType="begin"/>
        </w:r>
        <w:r w:rsidR="000A68E1">
          <w:rPr>
            <w:noProof/>
            <w:webHidden/>
          </w:rPr>
          <w:instrText xml:space="preserve"> PAGEREF _Toc68735209 \h </w:instrText>
        </w:r>
        <w:r w:rsidR="000A68E1">
          <w:rPr>
            <w:noProof/>
            <w:webHidden/>
          </w:rPr>
        </w:r>
        <w:r w:rsidR="000A68E1">
          <w:rPr>
            <w:noProof/>
            <w:webHidden/>
          </w:rPr>
          <w:fldChar w:fldCharType="separate"/>
        </w:r>
        <w:r w:rsidR="000A68E1">
          <w:rPr>
            <w:noProof/>
            <w:webHidden/>
          </w:rPr>
          <w:t>16</w:t>
        </w:r>
        <w:r w:rsidR="000A68E1">
          <w:rPr>
            <w:noProof/>
            <w:webHidden/>
          </w:rPr>
          <w:fldChar w:fldCharType="end"/>
        </w:r>
      </w:hyperlink>
    </w:p>
    <w:p w14:paraId="5D7AB1D8" w14:textId="4B0A14CE" w:rsidR="000A68E1" w:rsidRDefault="00CF5CE0">
      <w:pPr>
        <w:pStyle w:val="TableofFigures"/>
        <w:tabs>
          <w:tab w:val="right" w:leader="dot" w:pos="9350"/>
        </w:tabs>
        <w:rPr>
          <w:rFonts w:eastAsiaTheme="minorEastAsia"/>
          <w:noProof/>
        </w:rPr>
      </w:pPr>
      <w:hyperlink w:anchor="_Toc68735210" w:history="1">
        <w:r w:rsidR="000A68E1" w:rsidRPr="00AF67E6">
          <w:rPr>
            <w:rStyle w:val="Hyperlink"/>
            <w:noProof/>
          </w:rPr>
          <w:t>Figure 4: Sample Zephyr Code</w:t>
        </w:r>
        <w:r w:rsidR="000A68E1">
          <w:rPr>
            <w:noProof/>
            <w:webHidden/>
          </w:rPr>
          <w:tab/>
        </w:r>
        <w:r w:rsidR="000A68E1">
          <w:rPr>
            <w:noProof/>
            <w:webHidden/>
          </w:rPr>
          <w:fldChar w:fldCharType="begin"/>
        </w:r>
        <w:r w:rsidR="000A68E1">
          <w:rPr>
            <w:noProof/>
            <w:webHidden/>
          </w:rPr>
          <w:instrText xml:space="preserve"> PAGEREF _Toc68735210 \h </w:instrText>
        </w:r>
        <w:r w:rsidR="000A68E1">
          <w:rPr>
            <w:noProof/>
            <w:webHidden/>
          </w:rPr>
        </w:r>
        <w:r w:rsidR="000A68E1">
          <w:rPr>
            <w:noProof/>
            <w:webHidden/>
          </w:rPr>
          <w:fldChar w:fldCharType="separate"/>
        </w:r>
        <w:r w:rsidR="000A68E1">
          <w:rPr>
            <w:noProof/>
            <w:webHidden/>
          </w:rPr>
          <w:t>17</w:t>
        </w:r>
        <w:r w:rsidR="000A68E1">
          <w:rPr>
            <w:noProof/>
            <w:webHidden/>
          </w:rPr>
          <w:fldChar w:fldCharType="end"/>
        </w:r>
      </w:hyperlink>
    </w:p>
    <w:p w14:paraId="4705A23B" w14:textId="054B6489" w:rsidR="000A68E1" w:rsidRDefault="00CF5CE0">
      <w:pPr>
        <w:pStyle w:val="TableofFigures"/>
        <w:tabs>
          <w:tab w:val="right" w:leader="dot" w:pos="9350"/>
        </w:tabs>
        <w:rPr>
          <w:rFonts w:eastAsiaTheme="minorEastAsia"/>
          <w:noProof/>
        </w:rPr>
      </w:pPr>
      <w:hyperlink w:anchor="_Toc68735211" w:history="1">
        <w:r w:rsidR="000A68E1" w:rsidRPr="00AF67E6">
          <w:rPr>
            <w:rStyle w:val="Hyperlink"/>
            <w:noProof/>
          </w:rPr>
          <w:t>Figure 5: Function Example</w:t>
        </w:r>
        <w:r w:rsidR="000A68E1">
          <w:rPr>
            <w:noProof/>
            <w:webHidden/>
          </w:rPr>
          <w:tab/>
        </w:r>
        <w:r w:rsidR="000A68E1">
          <w:rPr>
            <w:noProof/>
            <w:webHidden/>
          </w:rPr>
          <w:fldChar w:fldCharType="begin"/>
        </w:r>
        <w:r w:rsidR="000A68E1">
          <w:rPr>
            <w:noProof/>
            <w:webHidden/>
          </w:rPr>
          <w:instrText xml:space="preserve"> PAGEREF _Toc68735211 \h </w:instrText>
        </w:r>
        <w:r w:rsidR="000A68E1">
          <w:rPr>
            <w:noProof/>
            <w:webHidden/>
          </w:rPr>
        </w:r>
        <w:r w:rsidR="000A68E1">
          <w:rPr>
            <w:noProof/>
            <w:webHidden/>
          </w:rPr>
          <w:fldChar w:fldCharType="separate"/>
        </w:r>
        <w:r w:rsidR="000A68E1">
          <w:rPr>
            <w:noProof/>
            <w:webHidden/>
          </w:rPr>
          <w:t>18</w:t>
        </w:r>
        <w:r w:rsidR="000A68E1">
          <w:rPr>
            <w:noProof/>
            <w:webHidden/>
          </w:rPr>
          <w:fldChar w:fldCharType="end"/>
        </w:r>
      </w:hyperlink>
    </w:p>
    <w:p w14:paraId="3E2D8774" w14:textId="6C4C8E69" w:rsidR="000A68E1" w:rsidRDefault="00CF5CE0">
      <w:pPr>
        <w:pStyle w:val="TableofFigures"/>
        <w:tabs>
          <w:tab w:val="right" w:leader="dot" w:pos="9350"/>
        </w:tabs>
        <w:rPr>
          <w:rFonts w:eastAsiaTheme="minorEastAsia"/>
          <w:noProof/>
        </w:rPr>
      </w:pPr>
      <w:hyperlink w:anchor="_Toc68735212" w:history="1">
        <w:r w:rsidR="000A68E1" w:rsidRPr="00AF67E6">
          <w:rPr>
            <w:rStyle w:val="Hyperlink"/>
            <w:noProof/>
          </w:rPr>
          <w:t>Figure 6: State Example</w:t>
        </w:r>
        <w:r w:rsidR="000A68E1">
          <w:rPr>
            <w:noProof/>
            <w:webHidden/>
          </w:rPr>
          <w:tab/>
        </w:r>
        <w:r w:rsidR="000A68E1">
          <w:rPr>
            <w:noProof/>
            <w:webHidden/>
          </w:rPr>
          <w:fldChar w:fldCharType="begin"/>
        </w:r>
        <w:r w:rsidR="000A68E1">
          <w:rPr>
            <w:noProof/>
            <w:webHidden/>
          </w:rPr>
          <w:instrText xml:space="preserve"> PAGEREF _Toc68735212 \h </w:instrText>
        </w:r>
        <w:r w:rsidR="000A68E1">
          <w:rPr>
            <w:noProof/>
            <w:webHidden/>
          </w:rPr>
        </w:r>
        <w:r w:rsidR="000A68E1">
          <w:rPr>
            <w:noProof/>
            <w:webHidden/>
          </w:rPr>
          <w:fldChar w:fldCharType="separate"/>
        </w:r>
        <w:r w:rsidR="000A68E1">
          <w:rPr>
            <w:noProof/>
            <w:webHidden/>
          </w:rPr>
          <w:t>18</w:t>
        </w:r>
        <w:r w:rsidR="000A68E1">
          <w:rPr>
            <w:noProof/>
            <w:webHidden/>
          </w:rPr>
          <w:fldChar w:fldCharType="end"/>
        </w:r>
      </w:hyperlink>
    </w:p>
    <w:p w14:paraId="200C495C" w14:textId="73B234B2" w:rsidR="00177ADF" w:rsidRDefault="00E335AE" w:rsidP="005F5D24">
      <w:pPr>
        <w:rPr>
          <w:rStyle w:val="Emphasis"/>
        </w:rPr>
      </w:pPr>
      <w:r>
        <w:rPr>
          <w:rStyle w:val="Emphasis"/>
        </w:rPr>
        <w:fldChar w:fldCharType="end"/>
      </w:r>
    </w:p>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3" w:name="_Toc68734782"/>
      <w:r>
        <w:lastRenderedPageBreak/>
        <w:t>Introduction</w:t>
      </w:r>
      <w:bookmarkEnd w:id="3"/>
    </w:p>
    <w:p w14:paraId="17862824" w14:textId="519BE3E1" w:rsidR="003063DA" w:rsidRPr="001E4D31" w:rsidRDefault="003063DA" w:rsidP="001E4D31">
      <w:pPr>
        <w:rPr>
          <w:i/>
          <w:iCs/>
        </w:rPr>
      </w:pPr>
      <w:r>
        <w:rPr>
          <w:rFonts w:ascii="Arial" w:hAnsi="Arial" w:cs="Arial"/>
          <w:color w:val="000000"/>
        </w:rPr>
        <w:t xml:space="preserve">Zephyr is a domain-specific language that defines state machines that can listen to and fire events to interact with </w:t>
      </w:r>
      <w:r w:rsidR="00C71220">
        <w:rPr>
          <w:rFonts w:ascii="Arial" w:hAnsi="Arial" w:cs="Arial"/>
          <w:color w:val="000000"/>
        </w:rPr>
        <w:t>a custom C++</w:t>
      </w:r>
      <w:r>
        <w:rPr>
          <w:rFonts w:ascii="Arial" w:hAnsi="Arial" w:cs="Arial"/>
          <w:color w:val="000000"/>
        </w:rPr>
        <w:t xml:space="preserve"> game engine. Source scripts are compiled into bytecode when the game loads on initial startup or via a hotkey. The bytecode is interpreted by a virtual machine (VM) at runtime</w:t>
      </w:r>
      <w:r w:rsidR="00CE43E7">
        <w:rPr>
          <w:rFonts w:ascii="Arial" w:hAnsi="Arial" w:cs="Arial"/>
          <w:color w:val="000000"/>
        </w:rPr>
        <w:t xml:space="preserve"> whenever a script event is fired.</w:t>
      </w:r>
      <w:r>
        <w:rPr>
          <w:rFonts w:ascii="Arial" w:hAnsi="Arial" w:cs="Arial"/>
          <w:color w:val="000000"/>
        </w:rPr>
        <w:t xml:space="preserve"> The language is demonstrated with a 2D action role-playing game (RPG) with enemies to fight, keys to collect to unlock doors, and quests to complete, similar to games such as The Legend of Zelda and Dungeon Explorer.</w:t>
      </w:r>
    </w:p>
    <w:p w14:paraId="16AC301D" w14:textId="1F590A89" w:rsidR="001E4D31" w:rsidRDefault="001E4D3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4" w:name="_Toc68734783"/>
      <w:r>
        <w:lastRenderedPageBreak/>
        <w:t>Overview</w:t>
      </w:r>
      <w:bookmarkEnd w:id="4"/>
    </w:p>
    <w:p w14:paraId="5129D200" w14:textId="476D5858" w:rsidR="001F3613" w:rsidRPr="00B61C5D" w:rsidRDefault="001F3613" w:rsidP="007370BB">
      <w:r>
        <w:t>Scripting languages are a common component of commercial game engines. By defining gameplay interactions in a simpler, more intuitive language, both designers and programmers can rapidly add new features to a game. Support for a scripting language requires considerable architectural work in the C++ game code in order to update entities with script behavior and expose engine functionality to the scripts.</w:t>
      </w:r>
      <w:r w:rsidR="00B21E77">
        <w:t xml:space="preserve"> </w:t>
      </w:r>
      <w:r>
        <w:t>Creating Zephyr and the accompanying game was a great opportunity to explore the systems required to support a scripting language as well as gain insight into what designers need to be productive in real usage scenarios.</w:t>
      </w:r>
    </w:p>
    <w:p w14:paraId="3E5C3737" w14:textId="77777777" w:rsidR="007370BB" w:rsidRPr="00CE7864" w:rsidRDefault="007370BB" w:rsidP="00CE7864">
      <w:pPr>
        <w:pStyle w:val="Heading2"/>
      </w:pPr>
      <w:bookmarkStart w:id="5" w:name="_Toc285545203"/>
      <w:bookmarkStart w:id="6" w:name="_Toc68734784"/>
      <w:r w:rsidRPr="00CE7864">
        <w:t>Scope</w:t>
      </w:r>
      <w:bookmarkEnd w:id="5"/>
      <w:bookmarkEnd w:id="6"/>
    </w:p>
    <w:p w14:paraId="7EBCE2A9" w14:textId="713FB129" w:rsidR="00F40316" w:rsidRDefault="00B21E77" w:rsidP="00B61C5D">
      <w:r>
        <w:t>The major components required for the project include: a compiler and virtual machine, designer friendly syntax, hot reloading, and a 2D, top-down, action RPG demo game. In order to use scripts in the game, the source files must be compiled into bytecode chunks and then executed by a VM.</w:t>
      </w:r>
      <w:r w:rsidR="00356173">
        <w:t xml:space="preserve"> Each entity will own an object that manages the bytecode chunks for that entity and will execute the bytecode on entity update, state change or events. The entity system will be one component of the demo game, which will also provide a basic framework for an action RPG along with C++ events that are exposed to the scripts. To ensure the scripts are useful, feedback from designers will be incorporated into the syntax design process. Hot reloading for scripts will be supported via a hotkey at runtime. By allowing the scripts to be reloaded without restarting the application, iteration time of feature development can be improved. </w:t>
      </w:r>
    </w:p>
    <w:p w14:paraId="249B727C" w14:textId="77777777" w:rsidR="007370BB" w:rsidRPr="00CE7864" w:rsidRDefault="007370BB" w:rsidP="00CE7864">
      <w:pPr>
        <w:pStyle w:val="Heading2"/>
      </w:pPr>
      <w:bookmarkStart w:id="7" w:name="_Toc285545204"/>
      <w:bookmarkStart w:id="8" w:name="_Toc68734785"/>
      <w:r w:rsidRPr="00CE7864">
        <w:t>End Product</w:t>
      </w:r>
      <w:bookmarkEnd w:id="7"/>
      <w:bookmarkEnd w:id="8"/>
    </w:p>
    <w:p w14:paraId="709F368A" w14:textId="05AAADAE" w:rsidR="00C96294" w:rsidRPr="00B61C5D" w:rsidRDefault="00C96294" w:rsidP="007370BB">
      <w:r>
        <w:t>The final product will be composed of three major components: the Zephyr compiler and VM, a game that utilizes Zephyr scripts in its entity model, and external tools to make authoring scripts easier. Together, these features provide a framework for the rapid development of 2D, top-down, action RPGs.</w:t>
      </w:r>
    </w:p>
    <w:p w14:paraId="58C13D26" w14:textId="7EA23753" w:rsidR="00364282" w:rsidRPr="00364282" w:rsidRDefault="00BB195E" w:rsidP="00C92281">
      <w:pPr>
        <w:pStyle w:val="Heading3"/>
        <w:rPr>
          <w:color w:val="365F91" w:themeColor="accent1" w:themeShade="BF"/>
          <w:sz w:val="28"/>
          <w:szCs w:val="28"/>
        </w:rPr>
      </w:pPr>
      <w:bookmarkStart w:id="9" w:name="_Toc68734786"/>
      <w:r>
        <w:t>Language Features</w:t>
      </w:r>
      <w:bookmarkEnd w:id="9"/>
    </w:p>
    <w:p w14:paraId="30F60FB3" w14:textId="55496FD5" w:rsidR="00364282" w:rsidRPr="00B61C5D" w:rsidRDefault="001D2828" w:rsidP="00B61C5D">
      <w:pPr>
        <w:pStyle w:val="ListParagraph"/>
        <w:numPr>
          <w:ilvl w:val="0"/>
          <w:numId w:val="37"/>
        </w:numPr>
        <w:rPr>
          <w:color w:val="365F91" w:themeColor="accent1" w:themeShade="BF"/>
          <w:sz w:val="28"/>
          <w:szCs w:val="28"/>
        </w:rPr>
      </w:pPr>
      <w:r>
        <w:t>Designer friendly s</w:t>
      </w:r>
      <w:r w:rsidR="00364282" w:rsidRPr="00B62835">
        <w:t>yntax</w:t>
      </w:r>
    </w:p>
    <w:p w14:paraId="5B13C516" w14:textId="5A6ABD23" w:rsidR="00F40316" w:rsidRPr="00B61C5D" w:rsidRDefault="00F40316" w:rsidP="00B61C5D">
      <w:pPr>
        <w:pStyle w:val="ListParagraph"/>
        <w:numPr>
          <w:ilvl w:val="0"/>
          <w:numId w:val="37"/>
        </w:numPr>
        <w:rPr>
          <w:color w:val="365F91" w:themeColor="accent1" w:themeShade="BF"/>
          <w:sz w:val="28"/>
          <w:szCs w:val="28"/>
        </w:rPr>
      </w:pPr>
      <w:r w:rsidRPr="00B62835">
        <w:t>Scanner</w:t>
      </w:r>
      <w:r w:rsidR="001D2828">
        <w:t xml:space="preserve"> to convert source files into a list of tokens</w:t>
      </w:r>
    </w:p>
    <w:p w14:paraId="4A3D2772" w14:textId="43F647D1" w:rsidR="00F40316" w:rsidRPr="00B61C5D" w:rsidRDefault="00F40316" w:rsidP="00B61C5D">
      <w:pPr>
        <w:pStyle w:val="ListParagraph"/>
        <w:numPr>
          <w:ilvl w:val="0"/>
          <w:numId w:val="37"/>
        </w:numPr>
        <w:rPr>
          <w:color w:val="365F91" w:themeColor="accent1" w:themeShade="BF"/>
          <w:sz w:val="28"/>
          <w:szCs w:val="28"/>
        </w:rPr>
      </w:pPr>
      <w:r w:rsidRPr="00B62835">
        <w:t>Parser</w:t>
      </w:r>
      <w:r w:rsidR="001D2828">
        <w:t xml:space="preserve"> to convert a list of tokens into chunks of bytecode</w:t>
      </w:r>
    </w:p>
    <w:p w14:paraId="0EF1E42F" w14:textId="396D4F61" w:rsidR="00BB195E" w:rsidRDefault="004A6B6A">
      <w:pPr>
        <w:pStyle w:val="ListParagraph"/>
        <w:numPr>
          <w:ilvl w:val="0"/>
          <w:numId w:val="37"/>
        </w:numPr>
      </w:pPr>
      <w:r>
        <w:t>VM</w:t>
      </w:r>
      <w:r w:rsidR="00F40316" w:rsidRPr="00B62835">
        <w:t xml:space="preserve"> </w:t>
      </w:r>
      <w:r>
        <w:t>to interpret chunks of bytecode at an entity’s request</w:t>
      </w:r>
    </w:p>
    <w:p w14:paraId="4EBBE622" w14:textId="5572067C" w:rsidR="00BB195E" w:rsidRDefault="00BB195E" w:rsidP="00B61C5D">
      <w:pPr>
        <w:pStyle w:val="Heading3"/>
      </w:pPr>
      <w:bookmarkStart w:id="10" w:name="_Toc68734787"/>
      <w:r>
        <w:t>Game Features</w:t>
      </w:r>
      <w:bookmarkEnd w:id="10"/>
    </w:p>
    <w:p w14:paraId="3FF437B3" w14:textId="77777777" w:rsidR="001D2828" w:rsidRPr="00B62835" w:rsidRDefault="001D2828" w:rsidP="001D2828">
      <w:pPr>
        <w:pStyle w:val="ListParagraph"/>
        <w:numPr>
          <w:ilvl w:val="0"/>
          <w:numId w:val="37"/>
        </w:numPr>
      </w:pPr>
      <w:r w:rsidRPr="00B62835">
        <w:t>ZephyrScriptDefinition</w:t>
      </w:r>
      <w:r>
        <w:t xml:space="preserve"> objects to manage the bytecode chunks for each type of enemy</w:t>
      </w:r>
    </w:p>
    <w:p w14:paraId="34FC726C" w14:textId="2EA08210" w:rsidR="001D2828" w:rsidRPr="00B61C5D" w:rsidRDefault="001D2828">
      <w:pPr>
        <w:pStyle w:val="ListParagraph"/>
        <w:numPr>
          <w:ilvl w:val="0"/>
          <w:numId w:val="37"/>
        </w:numPr>
        <w:rPr>
          <w:color w:val="365F91" w:themeColor="accent1" w:themeShade="BF"/>
          <w:sz w:val="28"/>
          <w:szCs w:val="28"/>
        </w:rPr>
      </w:pPr>
      <w:r w:rsidRPr="00B62835">
        <w:t>Zephyr</w:t>
      </w:r>
      <w:r>
        <w:t>Script object owned by an entity to manage script states and events</w:t>
      </w:r>
    </w:p>
    <w:p w14:paraId="5F60D278" w14:textId="4F5CC057" w:rsidR="001D2828" w:rsidRPr="00B61C5D" w:rsidRDefault="001D2828">
      <w:pPr>
        <w:pStyle w:val="ListParagraph"/>
        <w:numPr>
          <w:ilvl w:val="0"/>
          <w:numId w:val="37"/>
        </w:numPr>
        <w:rPr>
          <w:color w:val="365F91" w:themeColor="accent1" w:themeShade="BF"/>
          <w:sz w:val="28"/>
          <w:szCs w:val="28"/>
        </w:rPr>
      </w:pPr>
      <w:r w:rsidRPr="00B62835">
        <w:t xml:space="preserve">Entity </w:t>
      </w:r>
      <w:r>
        <w:t>system that supports updating and entity’s current state bytecode chunk as well as responding to events</w:t>
      </w:r>
    </w:p>
    <w:p w14:paraId="635BD971" w14:textId="30A68199" w:rsidR="00364282" w:rsidRPr="00B61C5D" w:rsidRDefault="00364282" w:rsidP="00B61C5D">
      <w:pPr>
        <w:pStyle w:val="ListParagraph"/>
        <w:numPr>
          <w:ilvl w:val="0"/>
          <w:numId w:val="37"/>
        </w:numPr>
        <w:rPr>
          <w:color w:val="365F91" w:themeColor="accent1" w:themeShade="BF"/>
          <w:sz w:val="28"/>
          <w:szCs w:val="28"/>
        </w:rPr>
      </w:pPr>
      <w:r w:rsidRPr="00B62835">
        <w:t xml:space="preserve">Hot </w:t>
      </w:r>
      <w:r w:rsidR="001D2828">
        <w:t>r</w:t>
      </w:r>
      <w:r w:rsidR="00F36E3B" w:rsidRPr="00B62835">
        <w:t>ecompile</w:t>
      </w:r>
      <w:r w:rsidR="001D2828">
        <w:t xml:space="preserve"> the scripts at runtime via a hotkey</w:t>
      </w:r>
      <w:r w:rsidR="00F36E3B" w:rsidRPr="00B62835">
        <w:t xml:space="preserve"> </w:t>
      </w:r>
    </w:p>
    <w:p w14:paraId="66471C9D" w14:textId="2300D30B" w:rsidR="00364282" w:rsidRPr="00B61C5D" w:rsidRDefault="00364282" w:rsidP="00B61C5D">
      <w:pPr>
        <w:pStyle w:val="ListParagraph"/>
        <w:numPr>
          <w:ilvl w:val="0"/>
          <w:numId w:val="37"/>
        </w:numPr>
        <w:rPr>
          <w:color w:val="365F91" w:themeColor="accent1" w:themeShade="BF"/>
          <w:sz w:val="28"/>
          <w:szCs w:val="28"/>
        </w:rPr>
      </w:pPr>
      <w:r w:rsidRPr="00B62835">
        <w:t xml:space="preserve">GameAPI </w:t>
      </w:r>
      <w:r w:rsidR="001D2828">
        <w:t>events that are exposed to scripts</w:t>
      </w:r>
    </w:p>
    <w:p w14:paraId="08F24AD6" w14:textId="0F5FAAA5" w:rsidR="00364282" w:rsidRPr="00364282" w:rsidRDefault="00364282" w:rsidP="00B61C5D">
      <w:pPr>
        <w:pStyle w:val="Heading4"/>
        <w:rPr>
          <w:color w:val="365F91" w:themeColor="accent1" w:themeShade="BF"/>
          <w:sz w:val="28"/>
          <w:szCs w:val="28"/>
        </w:rPr>
      </w:pPr>
      <w:r>
        <w:lastRenderedPageBreak/>
        <w:t>Gameplay</w:t>
      </w:r>
    </w:p>
    <w:p w14:paraId="708729C6" w14:textId="77777777" w:rsidR="00364282" w:rsidRPr="00B61C5D" w:rsidRDefault="00364282">
      <w:pPr>
        <w:pStyle w:val="Heading4"/>
      </w:pPr>
      <w:r w:rsidRPr="00B61C5D">
        <w:t>Controls</w:t>
      </w:r>
    </w:p>
    <w:p w14:paraId="258B13DD"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WASD moves</w:t>
      </w:r>
    </w:p>
    <w:p w14:paraId="4D2933CA" w14:textId="02E4D188"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Arrow</w:t>
      </w:r>
      <w:r w:rsidR="00131C6D">
        <w:t xml:space="preserve"> keys</w:t>
      </w:r>
      <w:r>
        <w:t xml:space="preserve"> attack</w:t>
      </w:r>
    </w:p>
    <w:p w14:paraId="266F3C24" w14:textId="1F46FD04" w:rsidR="00364282"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Space interacts with NPCs</w:t>
      </w:r>
    </w:p>
    <w:p w14:paraId="226F75EE" w14:textId="053433F6" w:rsidR="00350F2C" w:rsidRPr="00B61C5D" w:rsidRDefault="00350F2C">
      <w:pPr>
        <w:pStyle w:val="Heading4"/>
      </w:pPr>
      <w:r w:rsidRPr="00B61C5D">
        <w:t>Game Objects</w:t>
      </w:r>
    </w:p>
    <w:p w14:paraId="6765EB8B" w14:textId="77777777" w:rsidR="00364282" w:rsidRPr="00364282" w:rsidRDefault="00364282" w:rsidP="00C92281">
      <w:pPr>
        <w:pStyle w:val="Heading5"/>
        <w:rPr>
          <w:b/>
          <w:bCs/>
          <w:sz w:val="28"/>
          <w:szCs w:val="28"/>
        </w:rPr>
      </w:pPr>
      <w:r>
        <w:t>Enemies</w:t>
      </w:r>
    </w:p>
    <w:p w14:paraId="52568627"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Blob</w:t>
      </w:r>
    </w:p>
    <w:p w14:paraId="390D1490" w14:textId="38311B3D" w:rsidR="00364282" w:rsidRPr="00B61C5D"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Splitting blob</w:t>
      </w:r>
    </w:p>
    <w:p w14:paraId="4EEECBA6" w14:textId="0AA2BB56" w:rsidR="00BB195E" w:rsidRPr="00B61C5D" w:rsidRDefault="00BB195E"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Golem</w:t>
      </w:r>
    </w:p>
    <w:p w14:paraId="1FF991C9" w14:textId="3CA5DAAE" w:rsidR="000B4E14" w:rsidRPr="00364282" w:rsidRDefault="000B4E14"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Trap statues</w:t>
      </w:r>
    </w:p>
    <w:p w14:paraId="7B8782E7" w14:textId="77777777" w:rsidR="00364282" w:rsidRPr="00364282" w:rsidRDefault="00364282" w:rsidP="00C92281">
      <w:pPr>
        <w:pStyle w:val="Heading5"/>
        <w:rPr>
          <w:b/>
          <w:bCs/>
          <w:sz w:val="28"/>
          <w:szCs w:val="28"/>
        </w:rPr>
      </w:pPr>
      <w:r>
        <w:t>NPCs</w:t>
      </w:r>
    </w:p>
    <w:p w14:paraId="0E9938C9"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Old man</w:t>
      </w:r>
    </w:p>
    <w:p w14:paraId="6EF8C3DC" w14:textId="77777777" w:rsidR="00364282" w:rsidRPr="00364282" w:rsidRDefault="00364282" w:rsidP="00C92281">
      <w:pPr>
        <w:pStyle w:val="Heading5"/>
        <w:rPr>
          <w:b/>
          <w:bCs/>
          <w:sz w:val="28"/>
          <w:szCs w:val="28"/>
        </w:rPr>
      </w:pPr>
      <w:r>
        <w:t>Pickups</w:t>
      </w:r>
    </w:p>
    <w:p w14:paraId="31095B7A" w14:textId="77777777" w:rsidR="00364282" w:rsidRPr="00364282"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Keys</w:t>
      </w:r>
    </w:p>
    <w:p w14:paraId="2C5DFB2F" w14:textId="0F8AD707" w:rsidR="00350F2C" w:rsidRPr="00350F2C" w:rsidRDefault="00364282"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Triple shot power up</w:t>
      </w:r>
    </w:p>
    <w:p w14:paraId="5C67CFEE" w14:textId="75A0B67A" w:rsidR="00350F2C" w:rsidRPr="00350F2C" w:rsidRDefault="00350F2C" w:rsidP="00C92281">
      <w:pPr>
        <w:pStyle w:val="Heading5"/>
        <w:rPr>
          <w:b/>
          <w:bCs/>
          <w:sz w:val="28"/>
          <w:szCs w:val="28"/>
        </w:rPr>
      </w:pPr>
      <w:r>
        <w:t>Maps</w:t>
      </w:r>
    </w:p>
    <w:p w14:paraId="318564E0" w14:textId="408019A0" w:rsidR="00350F2C" w:rsidRPr="00350F2C" w:rsidRDefault="00350F2C" w:rsidP="00C92281">
      <w:pPr>
        <w:pStyle w:val="Heading6"/>
        <w:rPr>
          <w:b/>
          <w:bCs/>
          <w:color w:val="365F91" w:themeColor="accent1" w:themeShade="BF"/>
          <w:sz w:val="28"/>
          <w:szCs w:val="28"/>
        </w:rPr>
      </w:pPr>
      <w:r>
        <w:t>XML</w:t>
      </w:r>
      <w:r w:rsidR="000B1062">
        <w:t>-</w:t>
      </w:r>
      <w:r>
        <w:t>based maps</w:t>
      </w:r>
    </w:p>
    <w:p w14:paraId="1E8AC214" w14:textId="01653530" w:rsidR="00350F2C" w:rsidRPr="00B61C5D"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tile</w:t>
      </w:r>
      <w:r w:rsidR="003E6DB6">
        <w:t xml:space="preserve"> types</w:t>
      </w:r>
    </w:p>
    <w:p w14:paraId="0F4F0910" w14:textId="7D437417" w:rsidR="003E6DB6" w:rsidRPr="00B61C5D" w:rsidRDefault="003E6DB6"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tiles based on tile types</w:t>
      </w:r>
    </w:p>
    <w:p w14:paraId="1FC9A386" w14:textId="718C935F" w:rsidR="003E6DB6" w:rsidRPr="00350F2C" w:rsidRDefault="003E6DB6"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maps composed of tiles and allow placement of entities in the map</w:t>
      </w:r>
    </w:p>
    <w:p w14:paraId="58E765E7" w14:textId="22B6156E" w:rsidR="00350F2C" w:rsidRPr="00350F2C"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Define entit</w:t>
      </w:r>
      <w:r w:rsidR="003E6DB6">
        <w:t>y types with physics, animation, and script information</w:t>
      </w:r>
    </w:p>
    <w:p w14:paraId="5557BE78" w14:textId="3A02880A" w:rsidR="00350F2C" w:rsidRPr="00350F2C" w:rsidRDefault="00350F2C" w:rsidP="00C92281">
      <w:pPr>
        <w:pStyle w:val="Heading5"/>
        <w:rPr>
          <w:b/>
          <w:bCs/>
          <w:sz w:val="28"/>
          <w:szCs w:val="28"/>
        </w:rPr>
      </w:pPr>
      <w:r>
        <w:t>U</w:t>
      </w:r>
      <w:r w:rsidR="00F36E3B">
        <w:t xml:space="preserve">ser </w:t>
      </w:r>
      <w:r>
        <w:t>I</w:t>
      </w:r>
      <w:r w:rsidR="00F36E3B">
        <w:t>nterface</w:t>
      </w:r>
    </w:p>
    <w:p w14:paraId="4E0103E2" w14:textId="77777777" w:rsidR="00C96294" w:rsidRPr="00B61C5D" w:rsidRDefault="00350F2C" w:rsidP="00C92281">
      <w:pPr>
        <w:pStyle w:val="ListParagraph"/>
        <w:numPr>
          <w:ilvl w:val="0"/>
          <w:numId w:val="37"/>
        </w:numPr>
        <w:rPr>
          <w:rFonts w:asciiTheme="majorHAnsi" w:eastAsiaTheme="majorEastAsia" w:hAnsiTheme="majorHAnsi" w:cstheme="majorBidi"/>
          <w:b/>
          <w:bCs/>
          <w:color w:val="365F91" w:themeColor="accent1" w:themeShade="BF"/>
          <w:sz w:val="28"/>
          <w:szCs w:val="28"/>
        </w:rPr>
      </w:pPr>
      <w:r>
        <w:t>Current quest shown in top left of screen</w:t>
      </w:r>
    </w:p>
    <w:p w14:paraId="17FED2EA" w14:textId="77777777" w:rsidR="00C96294" w:rsidRPr="005170FA" w:rsidRDefault="00C96294" w:rsidP="00C96294">
      <w:pPr>
        <w:pStyle w:val="Heading3"/>
      </w:pPr>
      <w:bookmarkStart w:id="11" w:name="_Toc68734788"/>
      <w:r w:rsidRPr="005170FA">
        <w:t>External Tools</w:t>
      </w:r>
      <w:bookmarkEnd w:id="11"/>
    </w:p>
    <w:p w14:paraId="25EE1E5F" w14:textId="77777777" w:rsidR="00C96294" w:rsidRPr="005170FA" w:rsidRDefault="00C96294" w:rsidP="00C96294">
      <w:pPr>
        <w:pStyle w:val="ListParagraph"/>
        <w:numPr>
          <w:ilvl w:val="0"/>
          <w:numId w:val="37"/>
        </w:numPr>
        <w:rPr>
          <w:color w:val="365F91" w:themeColor="accent1" w:themeShade="BF"/>
          <w:sz w:val="28"/>
          <w:szCs w:val="28"/>
        </w:rPr>
      </w:pPr>
      <w:r w:rsidRPr="00B62835">
        <w:t xml:space="preserve">Doxygen </w:t>
      </w:r>
      <w:r>
        <w:t>d</w:t>
      </w:r>
      <w:r w:rsidRPr="00B62835">
        <w:t>ocs</w:t>
      </w:r>
      <w:r>
        <w:t xml:space="preserve"> to document all GameAPI events</w:t>
      </w:r>
    </w:p>
    <w:p w14:paraId="7BF3A7AC" w14:textId="3B0FE14D" w:rsidR="007370BB" w:rsidRPr="00F40316" w:rsidRDefault="00C96294" w:rsidP="00C96294">
      <w:pPr>
        <w:pStyle w:val="ListParagraph"/>
        <w:numPr>
          <w:ilvl w:val="0"/>
          <w:numId w:val="37"/>
        </w:numPr>
        <w:rPr>
          <w:rFonts w:asciiTheme="majorHAnsi" w:eastAsiaTheme="majorEastAsia" w:hAnsiTheme="majorHAnsi" w:cstheme="majorBidi"/>
          <w:b/>
          <w:bCs/>
          <w:color w:val="365F91" w:themeColor="accent1" w:themeShade="BF"/>
          <w:sz w:val="28"/>
          <w:szCs w:val="28"/>
        </w:rPr>
      </w:pPr>
      <w:r w:rsidRPr="00B62835">
        <w:t>V</w:t>
      </w:r>
      <w:r>
        <w:t xml:space="preserve">isual </w:t>
      </w:r>
      <w:r w:rsidRPr="00B62835">
        <w:t>S</w:t>
      </w:r>
      <w:r>
        <w:t>tudio</w:t>
      </w:r>
      <w:r w:rsidRPr="00B62835">
        <w:t xml:space="preserve"> </w:t>
      </w:r>
      <w:r>
        <w:t>C</w:t>
      </w:r>
      <w:r w:rsidRPr="00B62835">
        <w:t xml:space="preserve">ode </w:t>
      </w:r>
      <w:r>
        <w:t>p</w:t>
      </w:r>
      <w:r w:rsidRPr="00B62835">
        <w:t>lugin</w:t>
      </w:r>
      <w:r>
        <w:t xml:space="preserve"> with syntax highlighting</w:t>
      </w:r>
      <w:r w:rsidR="007370BB" w:rsidRPr="007370BB">
        <w:br w:type="page"/>
      </w:r>
    </w:p>
    <w:p w14:paraId="77DAAC79" w14:textId="478076E8" w:rsidR="007370BB" w:rsidRPr="00CE7864" w:rsidRDefault="001E4D31" w:rsidP="00CE7864">
      <w:pPr>
        <w:pStyle w:val="Heading1"/>
      </w:pPr>
      <w:bookmarkStart w:id="12" w:name="_Toc68734789"/>
      <w:r>
        <w:lastRenderedPageBreak/>
        <w:t>Development Schedule</w:t>
      </w:r>
      <w:bookmarkEnd w:id="12"/>
    </w:p>
    <w:p w14:paraId="1B17A80D" w14:textId="3D6EA9D0" w:rsidR="007370BB" w:rsidRDefault="006948AB" w:rsidP="00CE7864">
      <w:pPr>
        <w:pStyle w:val="Heading2"/>
      </w:pPr>
      <w:bookmarkStart w:id="13" w:name="_Toc68734790"/>
      <w:r>
        <w:t>Schedule Detail</w:t>
      </w:r>
      <w:bookmarkEnd w:id="13"/>
    </w:p>
    <w:tbl>
      <w:tblPr>
        <w:tblStyle w:val="GridTable1Light-Accent5"/>
        <w:tblW w:w="0" w:type="auto"/>
        <w:tblLook w:val="04A0" w:firstRow="1" w:lastRow="0" w:firstColumn="1" w:lastColumn="0" w:noHBand="0" w:noVBand="1"/>
      </w:tblPr>
      <w:tblGrid>
        <w:gridCol w:w="3071"/>
        <w:gridCol w:w="3072"/>
        <w:gridCol w:w="3072"/>
      </w:tblGrid>
      <w:tr w:rsidR="00152A29" w14:paraId="1A1AE4B4" w14:textId="77777777" w:rsidTr="00152A2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071" w:type="dxa"/>
          </w:tcPr>
          <w:p w14:paraId="397AF143" w14:textId="49AC6DBB" w:rsidR="00152A29" w:rsidRDefault="00152A29" w:rsidP="00152A29">
            <w:r>
              <w:t>Milestone</w:t>
            </w:r>
          </w:p>
        </w:tc>
        <w:tc>
          <w:tcPr>
            <w:tcW w:w="3072" w:type="dxa"/>
          </w:tcPr>
          <w:p w14:paraId="3C86603F" w14:textId="66D54F0C" w:rsidR="00152A29" w:rsidRDefault="00152A29" w:rsidP="00152A29">
            <w:pPr>
              <w:cnfStyle w:val="100000000000" w:firstRow="1" w:lastRow="0" w:firstColumn="0" w:lastColumn="0" w:oddVBand="0" w:evenVBand="0" w:oddHBand="0" w:evenHBand="0" w:firstRowFirstColumn="0" w:firstRowLastColumn="0" w:lastRowFirstColumn="0" w:lastRowLastColumn="0"/>
            </w:pPr>
            <w:r>
              <w:t>End Date</w:t>
            </w:r>
          </w:p>
        </w:tc>
        <w:tc>
          <w:tcPr>
            <w:tcW w:w="3072" w:type="dxa"/>
          </w:tcPr>
          <w:p w14:paraId="0A27209D" w14:textId="1BD4F367" w:rsidR="00152A29" w:rsidRDefault="00152A29" w:rsidP="00152A29">
            <w:pPr>
              <w:cnfStyle w:val="100000000000" w:firstRow="1" w:lastRow="0" w:firstColumn="0" w:lastColumn="0" w:oddVBand="0" w:evenVBand="0" w:oddHBand="0" w:evenHBand="0" w:firstRowFirstColumn="0" w:firstRowLastColumn="0" w:lastRowFirstColumn="0" w:lastRowLastColumn="0"/>
            </w:pPr>
            <w:r>
              <w:t>Task Hours</w:t>
            </w:r>
          </w:p>
        </w:tc>
      </w:tr>
      <w:tr w:rsidR="00152A29" w14:paraId="1D7DD2D5"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14C493AD" w14:textId="538A64CC" w:rsidR="00152A29" w:rsidRPr="00B61C5D" w:rsidRDefault="00152A29" w:rsidP="00152A29">
            <w:pPr>
              <w:rPr>
                <w:b w:val="0"/>
                <w:bCs w:val="0"/>
              </w:rPr>
            </w:pPr>
            <w:r w:rsidRPr="00152A29">
              <w:t>1</w:t>
            </w:r>
          </w:p>
        </w:tc>
        <w:tc>
          <w:tcPr>
            <w:tcW w:w="3072" w:type="dxa"/>
          </w:tcPr>
          <w:p w14:paraId="546215DC" w14:textId="057A5A96" w:rsidR="00152A29" w:rsidRDefault="00152A29" w:rsidP="00152A29">
            <w:pPr>
              <w:cnfStyle w:val="000000000000" w:firstRow="0" w:lastRow="0" w:firstColumn="0" w:lastColumn="0" w:oddVBand="0" w:evenVBand="0" w:oddHBand="0" w:evenHBand="0" w:firstRowFirstColumn="0" w:firstRowLastColumn="0" w:lastRowFirstColumn="0" w:lastRowLastColumn="0"/>
            </w:pPr>
            <w:r>
              <w:t>09/09/20</w:t>
            </w:r>
          </w:p>
        </w:tc>
        <w:tc>
          <w:tcPr>
            <w:tcW w:w="3072" w:type="dxa"/>
          </w:tcPr>
          <w:p w14:paraId="51ED73BC" w14:textId="7389DFAB" w:rsidR="00152A29" w:rsidRDefault="00152A29" w:rsidP="00152A29">
            <w:pPr>
              <w:cnfStyle w:val="000000000000" w:firstRow="0" w:lastRow="0" w:firstColumn="0" w:lastColumn="0" w:oddVBand="0" w:evenVBand="0" w:oddHBand="0" w:evenHBand="0" w:firstRowFirstColumn="0" w:firstRowLastColumn="0" w:lastRowFirstColumn="0" w:lastRowLastColumn="0"/>
            </w:pPr>
            <w:r>
              <w:t>20</w:t>
            </w:r>
          </w:p>
        </w:tc>
      </w:tr>
      <w:tr w:rsidR="00152A29" w14:paraId="4734AD30"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7F0DFF8E" w14:textId="7F49D0A7" w:rsidR="00152A29" w:rsidRPr="00B61C5D" w:rsidRDefault="00152A29" w:rsidP="00152A29">
            <w:pPr>
              <w:rPr>
                <w:b w:val="0"/>
                <w:bCs w:val="0"/>
              </w:rPr>
            </w:pPr>
            <w:r w:rsidRPr="00152A29">
              <w:t>2</w:t>
            </w:r>
          </w:p>
        </w:tc>
        <w:tc>
          <w:tcPr>
            <w:tcW w:w="3072" w:type="dxa"/>
          </w:tcPr>
          <w:p w14:paraId="5711E40B" w14:textId="63598272"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09/23/20</w:t>
            </w:r>
          </w:p>
        </w:tc>
        <w:tc>
          <w:tcPr>
            <w:tcW w:w="3072" w:type="dxa"/>
          </w:tcPr>
          <w:p w14:paraId="646664C4" w14:textId="15545DDF" w:rsidR="00152A29" w:rsidRDefault="00152A29" w:rsidP="00152A29">
            <w:pPr>
              <w:cnfStyle w:val="000000000000" w:firstRow="0" w:lastRow="0" w:firstColumn="0" w:lastColumn="0" w:oddVBand="0" w:evenVBand="0" w:oddHBand="0" w:evenHBand="0" w:firstRowFirstColumn="0" w:firstRowLastColumn="0" w:lastRowFirstColumn="0" w:lastRowLastColumn="0"/>
            </w:pPr>
            <w:r>
              <w:t>18</w:t>
            </w:r>
          </w:p>
        </w:tc>
      </w:tr>
      <w:tr w:rsidR="00152A29" w14:paraId="3163CAFB"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AE4D930" w14:textId="4DD6A21C" w:rsidR="00152A29" w:rsidRPr="00B61C5D" w:rsidRDefault="00152A29" w:rsidP="00152A29">
            <w:pPr>
              <w:rPr>
                <w:b w:val="0"/>
                <w:bCs w:val="0"/>
              </w:rPr>
            </w:pPr>
            <w:r w:rsidRPr="00152A29">
              <w:t>3</w:t>
            </w:r>
          </w:p>
        </w:tc>
        <w:tc>
          <w:tcPr>
            <w:tcW w:w="3072" w:type="dxa"/>
          </w:tcPr>
          <w:p w14:paraId="486CDC9B" w14:textId="2D7251E5"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10/07/20</w:t>
            </w:r>
          </w:p>
        </w:tc>
        <w:tc>
          <w:tcPr>
            <w:tcW w:w="3072" w:type="dxa"/>
          </w:tcPr>
          <w:p w14:paraId="1357FBCE" w14:textId="3F400C50" w:rsidR="00152A29" w:rsidRDefault="00152A29" w:rsidP="00152A29">
            <w:pPr>
              <w:cnfStyle w:val="000000000000" w:firstRow="0" w:lastRow="0" w:firstColumn="0" w:lastColumn="0" w:oddVBand="0" w:evenVBand="0" w:oddHBand="0" w:evenHBand="0" w:firstRowFirstColumn="0" w:firstRowLastColumn="0" w:lastRowFirstColumn="0" w:lastRowLastColumn="0"/>
            </w:pPr>
            <w:r>
              <w:t>18</w:t>
            </w:r>
          </w:p>
        </w:tc>
      </w:tr>
      <w:tr w:rsidR="00152A29" w14:paraId="3E98D79C"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5C6EBB0D" w14:textId="3E15E75C" w:rsidR="00152A29" w:rsidRPr="00B61C5D" w:rsidRDefault="00152A29" w:rsidP="00152A29">
            <w:pPr>
              <w:rPr>
                <w:b w:val="0"/>
                <w:bCs w:val="0"/>
              </w:rPr>
            </w:pPr>
            <w:r w:rsidRPr="00152A29">
              <w:t>4</w:t>
            </w:r>
          </w:p>
        </w:tc>
        <w:tc>
          <w:tcPr>
            <w:tcW w:w="3072" w:type="dxa"/>
          </w:tcPr>
          <w:p w14:paraId="1F0AC096" w14:textId="7ACBF3D3"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10/21/20</w:t>
            </w:r>
          </w:p>
        </w:tc>
        <w:tc>
          <w:tcPr>
            <w:tcW w:w="3072" w:type="dxa"/>
          </w:tcPr>
          <w:p w14:paraId="7A8AEC51" w14:textId="0A57EB7F" w:rsidR="00152A29" w:rsidRDefault="00152A29" w:rsidP="00152A29">
            <w:pPr>
              <w:cnfStyle w:val="000000000000" w:firstRow="0" w:lastRow="0" w:firstColumn="0" w:lastColumn="0" w:oddVBand="0" w:evenVBand="0" w:oddHBand="0" w:evenHBand="0" w:firstRowFirstColumn="0" w:firstRowLastColumn="0" w:lastRowFirstColumn="0" w:lastRowLastColumn="0"/>
            </w:pPr>
            <w:r>
              <w:t>20</w:t>
            </w:r>
          </w:p>
        </w:tc>
      </w:tr>
      <w:tr w:rsidR="00152A29" w14:paraId="5482A3A8"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08946300" w14:textId="6959906E" w:rsidR="00152A29" w:rsidRPr="00B61C5D" w:rsidRDefault="00152A29" w:rsidP="00152A29">
            <w:pPr>
              <w:rPr>
                <w:b w:val="0"/>
                <w:bCs w:val="0"/>
              </w:rPr>
            </w:pPr>
            <w:r w:rsidRPr="00152A29">
              <w:t>5</w:t>
            </w:r>
          </w:p>
        </w:tc>
        <w:tc>
          <w:tcPr>
            <w:tcW w:w="3072" w:type="dxa"/>
          </w:tcPr>
          <w:p w14:paraId="3FA6BCFC" w14:textId="13BAA50E"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11/04/20</w:t>
            </w:r>
          </w:p>
        </w:tc>
        <w:tc>
          <w:tcPr>
            <w:tcW w:w="3072" w:type="dxa"/>
          </w:tcPr>
          <w:p w14:paraId="7AACDC0C" w14:textId="098ED838" w:rsidR="00152A29" w:rsidRDefault="00152A29" w:rsidP="00152A29">
            <w:pPr>
              <w:cnfStyle w:val="000000000000" w:firstRow="0" w:lastRow="0" w:firstColumn="0" w:lastColumn="0" w:oddVBand="0" w:evenVBand="0" w:oddHBand="0" w:evenHBand="0" w:firstRowFirstColumn="0" w:firstRowLastColumn="0" w:lastRowFirstColumn="0" w:lastRowLastColumn="0"/>
            </w:pPr>
            <w:r>
              <w:t>18</w:t>
            </w:r>
          </w:p>
        </w:tc>
      </w:tr>
      <w:tr w:rsidR="00152A29" w14:paraId="5804344F" w14:textId="77777777" w:rsidTr="00152A29">
        <w:trPr>
          <w:trHeight w:val="277"/>
        </w:trPr>
        <w:tc>
          <w:tcPr>
            <w:cnfStyle w:val="001000000000" w:firstRow="0" w:lastRow="0" w:firstColumn="1" w:lastColumn="0" w:oddVBand="0" w:evenVBand="0" w:oddHBand="0" w:evenHBand="0" w:firstRowFirstColumn="0" w:firstRowLastColumn="0" w:lastRowFirstColumn="0" w:lastRowLastColumn="0"/>
            <w:tcW w:w="3071" w:type="dxa"/>
          </w:tcPr>
          <w:p w14:paraId="32CD4211" w14:textId="2C06CE43" w:rsidR="00152A29" w:rsidRPr="00B61C5D" w:rsidRDefault="00152A29" w:rsidP="00152A29">
            <w:pPr>
              <w:rPr>
                <w:b w:val="0"/>
                <w:bCs w:val="0"/>
              </w:rPr>
            </w:pPr>
            <w:r w:rsidRPr="00152A29">
              <w:t>6</w:t>
            </w:r>
          </w:p>
        </w:tc>
        <w:tc>
          <w:tcPr>
            <w:tcW w:w="3072" w:type="dxa"/>
          </w:tcPr>
          <w:p w14:paraId="076C5E72" w14:textId="780A9F37"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11/18/20</w:t>
            </w:r>
          </w:p>
        </w:tc>
        <w:tc>
          <w:tcPr>
            <w:tcW w:w="3072" w:type="dxa"/>
          </w:tcPr>
          <w:p w14:paraId="636FEDD7" w14:textId="15A981A5" w:rsidR="00152A29" w:rsidRDefault="00152A29" w:rsidP="00152A29">
            <w:pPr>
              <w:cnfStyle w:val="000000000000" w:firstRow="0" w:lastRow="0" w:firstColumn="0" w:lastColumn="0" w:oddVBand="0" w:evenVBand="0" w:oddHBand="0" w:evenHBand="0" w:firstRowFirstColumn="0" w:firstRowLastColumn="0" w:lastRowFirstColumn="0" w:lastRowLastColumn="0"/>
            </w:pPr>
            <w:r>
              <w:t>8</w:t>
            </w:r>
          </w:p>
        </w:tc>
      </w:tr>
      <w:tr w:rsidR="00152A29" w14:paraId="6CCBE564"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3457A76C" w14:textId="1C23B550" w:rsidR="00152A29" w:rsidRPr="00B61C5D" w:rsidRDefault="00152A29" w:rsidP="00152A29">
            <w:pPr>
              <w:rPr>
                <w:b w:val="0"/>
                <w:bCs w:val="0"/>
              </w:rPr>
            </w:pPr>
            <w:r w:rsidRPr="00152A29">
              <w:t>7</w:t>
            </w:r>
          </w:p>
        </w:tc>
        <w:tc>
          <w:tcPr>
            <w:tcW w:w="3072" w:type="dxa"/>
          </w:tcPr>
          <w:p w14:paraId="21BEA337" w14:textId="2EF11D4E" w:rsidR="00152A29" w:rsidRDefault="00152A29" w:rsidP="00152A29">
            <w:pPr>
              <w:cnfStyle w:val="000000000000" w:firstRow="0" w:lastRow="0" w:firstColumn="0" w:lastColumn="0" w:oddVBand="0" w:evenVBand="0" w:oddHBand="0" w:evenHBand="0" w:firstRowFirstColumn="0" w:firstRowLastColumn="0" w:lastRowFirstColumn="0" w:lastRowLastColumn="0"/>
            </w:pPr>
            <w:r w:rsidRPr="00152A29">
              <w:t>12/01/20</w:t>
            </w:r>
          </w:p>
        </w:tc>
        <w:tc>
          <w:tcPr>
            <w:tcW w:w="3072" w:type="dxa"/>
          </w:tcPr>
          <w:p w14:paraId="29884BAD" w14:textId="22DF43FA" w:rsidR="00152A29" w:rsidRDefault="00152A29" w:rsidP="00152A29">
            <w:pPr>
              <w:cnfStyle w:val="000000000000" w:firstRow="0" w:lastRow="0" w:firstColumn="0" w:lastColumn="0" w:oddVBand="0" w:evenVBand="0" w:oddHBand="0" w:evenHBand="0" w:firstRowFirstColumn="0" w:firstRowLastColumn="0" w:lastRowFirstColumn="0" w:lastRowLastColumn="0"/>
            </w:pPr>
            <w:r>
              <w:t>6</w:t>
            </w:r>
          </w:p>
        </w:tc>
      </w:tr>
      <w:tr w:rsidR="00152A29" w14:paraId="1FCBF5A8"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D830B69" w14:textId="297AA6C4" w:rsidR="00152A29" w:rsidRPr="00B61C5D" w:rsidRDefault="00152A29" w:rsidP="00152A29">
            <w:pPr>
              <w:rPr>
                <w:b w:val="0"/>
                <w:bCs w:val="0"/>
              </w:rPr>
            </w:pPr>
            <w:r w:rsidRPr="00152A29">
              <w:t>Winter Break</w:t>
            </w:r>
          </w:p>
        </w:tc>
        <w:tc>
          <w:tcPr>
            <w:tcW w:w="3072" w:type="dxa"/>
          </w:tcPr>
          <w:p w14:paraId="3759919D" w14:textId="7F187FA2"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01/28/20</w:t>
            </w:r>
          </w:p>
        </w:tc>
        <w:tc>
          <w:tcPr>
            <w:tcW w:w="3072" w:type="dxa"/>
          </w:tcPr>
          <w:p w14:paraId="0233FF0B" w14:textId="2244674A" w:rsidR="00152A29" w:rsidRDefault="00152A29" w:rsidP="00152A29">
            <w:pPr>
              <w:cnfStyle w:val="000000000000" w:firstRow="0" w:lastRow="0" w:firstColumn="0" w:lastColumn="0" w:oddVBand="0" w:evenVBand="0" w:oddHBand="0" w:evenHBand="0" w:firstRowFirstColumn="0" w:firstRowLastColumn="0" w:lastRowFirstColumn="0" w:lastRowLastColumn="0"/>
            </w:pPr>
            <w:r>
              <w:t>30</w:t>
            </w:r>
          </w:p>
        </w:tc>
      </w:tr>
      <w:tr w:rsidR="00152A29" w14:paraId="1F8714CE"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15A94FEF" w14:textId="615C70B6" w:rsidR="00152A29" w:rsidRPr="00B61C5D" w:rsidRDefault="00152A29" w:rsidP="00152A29">
            <w:pPr>
              <w:rPr>
                <w:b w:val="0"/>
                <w:bCs w:val="0"/>
              </w:rPr>
            </w:pPr>
            <w:r w:rsidRPr="00152A29">
              <w:t>8</w:t>
            </w:r>
          </w:p>
        </w:tc>
        <w:tc>
          <w:tcPr>
            <w:tcW w:w="3072" w:type="dxa"/>
          </w:tcPr>
          <w:p w14:paraId="1B6C3D26" w14:textId="51FC8364"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02/25/20</w:t>
            </w:r>
          </w:p>
        </w:tc>
        <w:tc>
          <w:tcPr>
            <w:tcW w:w="3072" w:type="dxa"/>
          </w:tcPr>
          <w:p w14:paraId="22728C8F" w14:textId="4068C352" w:rsidR="00152A29" w:rsidRDefault="00152A29" w:rsidP="00152A29">
            <w:pPr>
              <w:cnfStyle w:val="000000000000" w:firstRow="0" w:lastRow="0" w:firstColumn="0" w:lastColumn="0" w:oddVBand="0" w:evenVBand="0" w:oddHBand="0" w:evenHBand="0" w:firstRowFirstColumn="0" w:firstRowLastColumn="0" w:lastRowFirstColumn="0" w:lastRowLastColumn="0"/>
            </w:pPr>
            <w:r>
              <w:t>13</w:t>
            </w:r>
          </w:p>
        </w:tc>
      </w:tr>
      <w:tr w:rsidR="00152A29" w14:paraId="115F1B80"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520AD396" w14:textId="325CE935" w:rsidR="00152A29" w:rsidRPr="00B61C5D" w:rsidRDefault="00152A29" w:rsidP="00152A29">
            <w:pPr>
              <w:rPr>
                <w:b w:val="0"/>
                <w:bCs w:val="0"/>
              </w:rPr>
            </w:pPr>
            <w:r w:rsidRPr="00152A29">
              <w:t>9</w:t>
            </w:r>
          </w:p>
        </w:tc>
        <w:tc>
          <w:tcPr>
            <w:tcW w:w="3072" w:type="dxa"/>
          </w:tcPr>
          <w:p w14:paraId="0463F1D2" w14:textId="57FB110D"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03/04/20</w:t>
            </w:r>
          </w:p>
        </w:tc>
        <w:tc>
          <w:tcPr>
            <w:tcW w:w="3072" w:type="dxa"/>
          </w:tcPr>
          <w:p w14:paraId="0940ADFB" w14:textId="14B6AF6A" w:rsidR="00152A29" w:rsidRDefault="00152A29" w:rsidP="00152A29">
            <w:pPr>
              <w:cnfStyle w:val="000000000000" w:firstRow="0" w:lastRow="0" w:firstColumn="0" w:lastColumn="0" w:oddVBand="0" w:evenVBand="0" w:oddHBand="0" w:evenHBand="0" w:firstRowFirstColumn="0" w:firstRowLastColumn="0" w:lastRowFirstColumn="0" w:lastRowLastColumn="0"/>
            </w:pPr>
            <w:r>
              <w:t>14</w:t>
            </w:r>
          </w:p>
        </w:tc>
      </w:tr>
      <w:tr w:rsidR="00152A29" w14:paraId="4CD381C3"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1A629CCC" w14:textId="01B81A65" w:rsidR="00152A29" w:rsidRPr="00B61C5D" w:rsidRDefault="00152A29" w:rsidP="00152A29">
            <w:pPr>
              <w:rPr>
                <w:b w:val="0"/>
                <w:bCs w:val="0"/>
              </w:rPr>
            </w:pPr>
            <w:r w:rsidRPr="00152A29">
              <w:t>10</w:t>
            </w:r>
          </w:p>
        </w:tc>
        <w:tc>
          <w:tcPr>
            <w:tcW w:w="3072" w:type="dxa"/>
          </w:tcPr>
          <w:p w14:paraId="5425FB1A" w14:textId="2055BE30"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03/18/20</w:t>
            </w:r>
          </w:p>
        </w:tc>
        <w:tc>
          <w:tcPr>
            <w:tcW w:w="3072" w:type="dxa"/>
          </w:tcPr>
          <w:p w14:paraId="501EE8BD" w14:textId="6840A71A" w:rsidR="00152A29" w:rsidRDefault="00152A29" w:rsidP="00152A29">
            <w:pPr>
              <w:cnfStyle w:val="000000000000" w:firstRow="0" w:lastRow="0" w:firstColumn="0" w:lastColumn="0" w:oddVBand="0" w:evenVBand="0" w:oddHBand="0" w:evenHBand="0" w:firstRowFirstColumn="0" w:firstRowLastColumn="0" w:lastRowFirstColumn="0" w:lastRowLastColumn="0"/>
            </w:pPr>
            <w:r>
              <w:t>11</w:t>
            </w:r>
          </w:p>
        </w:tc>
      </w:tr>
      <w:tr w:rsidR="00152A29" w14:paraId="22589012"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2F596A49" w14:textId="40A12C12" w:rsidR="00152A29" w:rsidRPr="00B61C5D" w:rsidRDefault="00152A29" w:rsidP="00152A29">
            <w:pPr>
              <w:rPr>
                <w:b w:val="0"/>
                <w:bCs w:val="0"/>
              </w:rPr>
            </w:pPr>
            <w:r w:rsidRPr="00152A29">
              <w:t>11</w:t>
            </w:r>
          </w:p>
        </w:tc>
        <w:tc>
          <w:tcPr>
            <w:tcW w:w="3072" w:type="dxa"/>
          </w:tcPr>
          <w:p w14:paraId="144F3CA0" w14:textId="31D18D05"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04/01/20</w:t>
            </w:r>
          </w:p>
        </w:tc>
        <w:tc>
          <w:tcPr>
            <w:tcW w:w="3072" w:type="dxa"/>
          </w:tcPr>
          <w:p w14:paraId="3ED59241" w14:textId="77A7ED14" w:rsidR="00152A29" w:rsidRDefault="00152A29" w:rsidP="00152A29">
            <w:pPr>
              <w:cnfStyle w:val="000000000000" w:firstRow="0" w:lastRow="0" w:firstColumn="0" w:lastColumn="0" w:oddVBand="0" w:evenVBand="0" w:oddHBand="0" w:evenHBand="0" w:firstRowFirstColumn="0" w:firstRowLastColumn="0" w:lastRowFirstColumn="0" w:lastRowLastColumn="0"/>
            </w:pPr>
            <w:r>
              <w:t>13</w:t>
            </w:r>
          </w:p>
        </w:tc>
      </w:tr>
      <w:tr w:rsidR="00152A29" w14:paraId="36345B45"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46D86A28" w14:textId="4FE6D385" w:rsidR="00152A29" w:rsidRPr="00B61C5D" w:rsidRDefault="00152A29" w:rsidP="00152A29">
            <w:pPr>
              <w:rPr>
                <w:b w:val="0"/>
                <w:bCs w:val="0"/>
              </w:rPr>
            </w:pPr>
            <w:r w:rsidRPr="00152A29">
              <w:t>12</w:t>
            </w:r>
          </w:p>
        </w:tc>
        <w:tc>
          <w:tcPr>
            <w:tcW w:w="3072" w:type="dxa"/>
          </w:tcPr>
          <w:p w14:paraId="776D4EE7" w14:textId="5A7A866B"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04/15/20</w:t>
            </w:r>
          </w:p>
        </w:tc>
        <w:tc>
          <w:tcPr>
            <w:tcW w:w="3072" w:type="dxa"/>
          </w:tcPr>
          <w:p w14:paraId="3778F3F9" w14:textId="2D25CC80" w:rsidR="00152A29" w:rsidRDefault="00A03622" w:rsidP="00152A29">
            <w:pPr>
              <w:cnfStyle w:val="000000000000" w:firstRow="0" w:lastRow="0" w:firstColumn="0" w:lastColumn="0" w:oddVBand="0" w:evenVBand="0" w:oddHBand="0" w:evenHBand="0" w:firstRowFirstColumn="0" w:firstRowLastColumn="0" w:lastRowFirstColumn="0" w:lastRowLastColumn="0"/>
            </w:pPr>
            <w:r>
              <w:t>4 (+5 for work on DFS II)</w:t>
            </w:r>
          </w:p>
        </w:tc>
      </w:tr>
      <w:tr w:rsidR="00152A29" w14:paraId="1F008A6F"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0D9B4868" w14:textId="025F797B" w:rsidR="00152A29" w:rsidRPr="00B61C5D" w:rsidRDefault="00152A29" w:rsidP="00152A29">
            <w:pPr>
              <w:rPr>
                <w:b w:val="0"/>
                <w:bCs w:val="0"/>
              </w:rPr>
            </w:pPr>
            <w:r w:rsidRPr="00152A29">
              <w:t>13</w:t>
            </w:r>
          </w:p>
        </w:tc>
        <w:tc>
          <w:tcPr>
            <w:tcW w:w="3072" w:type="dxa"/>
          </w:tcPr>
          <w:p w14:paraId="193563BC" w14:textId="42276FBF"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04/29/20</w:t>
            </w:r>
          </w:p>
        </w:tc>
        <w:tc>
          <w:tcPr>
            <w:tcW w:w="3072" w:type="dxa"/>
          </w:tcPr>
          <w:p w14:paraId="303FE9FE" w14:textId="77777777" w:rsidR="00152A29" w:rsidRDefault="00152A29" w:rsidP="00152A29">
            <w:pPr>
              <w:cnfStyle w:val="000000000000" w:firstRow="0" w:lastRow="0" w:firstColumn="0" w:lastColumn="0" w:oddVBand="0" w:evenVBand="0" w:oddHBand="0" w:evenHBand="0" w:firstRowFirstColumn="0" w:firstRowLastColumn="0" w:lastRowFirstColumn="0" w:lastRowLastColumn="0"/>
            </w:pPr>
          </w:p>
        </w:tc>
      </w:tr>
      <w:tr w:rsidR="00152A29" w14:paraId="29212D67"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165171CA" w14:textId="353D8B9F" w:rsidR="00152A29" w:rsidRPr="00B61C5D" w:rsidRDefault="00152A29" w:rsidP="00152A29">
            <w:pPr>
              <w:rPr>
                <w:b w:val="0"/>
                <w:bCs w:val="0"/>
              </w:rPr>
            </w:pPr>
            <w:r w:rsidRPr="00152A29">
              <w:t>14</w:t>
            </w:r>
          </w:p>
        </w:tc>
        <w:tc>
          <w:tcPr>
            <w:tcW w:w="3072" w:type="dxa"/>
          </w:tcPr>
          <w:p w14:paraId="4D86FD17" w14:textId="13C1A000" w:rsidR="00152A29" w:rsidRPr="00152A29" w:rsidRDefault="00152A29" w:rsidP="00152A29">
            <w:pPr>
              <w:cnfStyle w:val="000000000000" w:firstRow="0" w:lastRow="0" w:firstColumn="0" w:lastColumn="0" w:oddVBand="0" w:evenVBand="0" w:oddHBand="0" w:evenHBand="0" w:firstRowFirstColumn="0" w:firstRowLastColumn="0" w:lastRowFirstColumn="0" w:lastRowLastColumn="0"/>
            </w:pPr>
            <w:r>
              <w:t>05/04/20</w:t>
            </w:r>
          </w:p>
        </w:tc>
        <w:tc>
          <w:tcPr>
            <w:tcW w:w="3072" w:type="dxa"/>
          </w:tcPr>
          <w:p w14:paraId="4EA849B9" w14:textId="77777777" w:rsidR="00152A29" w:rsidRDefault="00152A29" w:rsidP="00152A29">
            <w:pPr>
              <w:cnfStyle w:val="000000000000" w:firstRow="0" w:lastRow="0" w:firstColumn="0" w:lastColumn="0" w:oddVBand="0" w:evenVBand="0" w:oddHBand="0" w:evenHBand="0" w:firstRowFirstColumn="0" w:firstRowLastColumn="0" w:lastRowFirstColumn="0" w:lastRowLastColumn="0"/>
            </w:pPr>
          </w:p>
        </w:tc>
      </w:tr>
      <w:tr w:rsidR="00152A29" w14:paraId="68A06FA5" w14:textId="77777777" w:rsidTr="00152A29">
        <w:trPr>
          <w:trHeight w:val="293"/>
        </w:trPr>
        <w:tc>
          <w:tcPr>
            <w:cnfStyle w:val="001000000000" w:firstRow="0" w:lastRow="0" w:firstColumn="1" w:lastColumn="0" w:oddVBand="0" w:evenVBand="0" w:oddHBand="0" w:evenHBand="0" w:firstRowFirstColumn="0" w:firstRowLastColumn="0" w:lastRowFirstColumn="0" w:lastRowLastColumn="0"/>
            <w:tcW w:w="3071" w:type="dxa"/>
          </w:tcPr>
          <w:p w14:paraId="663D891A" w14:textId="41B468B6" w:rsidR="00152A29" w:rsidRPr="00152A29" w:rsidRDefault="00152A29" w:rsidP="00152A29">
            <w:r w:rsidRPr="00152A29">
              <w:t>Total</w:t>
            </w:r>
          </w:p>
        </w:tc>
        <w:tc>
          <w:tcPr>
            <w:tcW w:w="3072" w:type="dxa"/>
          </w:tcPr>
          <w:p w14:paraId="61C1AA59" w14:textId="77777777" w:rsidR="00152A29" w:rsidRPr="00B61C5D" w:rsidRDefault="00152A29" w:rsidP="00152A29">
            <w:pPr>
              <w:cnfStyle w:val="000000000000" w:firstRow="0" w:lastRow="0" w:firstColumn="0" w:lastColumn="0" w:oddVBand="0" w:evenVBand="0" w:oddHBand="0" w:evenHBand="0" w:firstRowFirstColumn="0" w:firstRowLastColumn="0" w:lastRowFirstColumn="0" w:lastRowLastColumn="0"/>
              <w:rPr>
                <w:b/>
                <w:bCs/>
              </w:rPr>
            </w:pPr>
          </w:p>
        </w:tc>
        <w:tc>
          <w:tcPr>
            <w:tcW w:w="3072" w:type="dxa"/>
          </w:tcPr>
          <w:p w14:paraId="5DB0F47E" w14:textId="103FE528" w:rsidR="00152A29" w:rsidRPr="00B61C5D" w:rsidRDefault="00152A29" w:rsidP="00152A29">
            <w:pPr>
              <w:cnfStyle w:val="000000000000" w:firstRow="0" w:lastRow="0" w:firstColumn="0" w:lastColumn="0" w:oddVBand="0" w:evenVBand="0" w:oddHBand="0" w:evenHBand="0" w:firstRowFirstColumn="0" w:firstRowLastColumn="0" w:lastRowFirstColumn="0" w:lastRowLastColumn="0"/>
              <w:rPr>
                <w:b/>
                <w:bCs/>
              </w:rPr>
            </w:pPr>
            <w:r w:rsidRPr="00B61C5D">
              <w:rPr>
                <w:b/>
                <w:bCs/>
              </w:rPr>
              <w:t>1</w:t>
            </w:r>
            <w:r w:rsidR="00A03622">
              <w:rPr>
                <w:b/>
                <w:bCs/>
              </w:rPr>
              <w:t>98</w:t>
            </w:r>
          </w:p>
        </w:tc>
      </w:tr>
    </w:tbl>
    <w:p w14:paraId="5975768A" w14:textId="77777777" w:rsidR="00152A29" w:rsidRPr="00B61C5D" w:rsidRDefault="00152A29" w:rsidP="00B61C5D"/>
    <w:p w14:paraId="1EB8608E" w14:textId="74CA26FD" w:rsidR="00152A29" w:rsidRDefault="001E4D31" w:rsidP="00B61C5D">
      <w:pPr>
        <w:pStyle w:val="Heading2"/>
      </w:pPr>
      <w:bookmarkStart w:id="14" w:name="_Toc68734791"/>
      <w:r>
        <w:t>Total Hours</w:t>
      </w:r>
      <w:bookmarkEnd w:id="14"/>
    </w:p>
    <w:p w14:paraId="5D33C7B2" w14:textId="012CFE77" w:rsidR="007370BB" w:rsidRPr="006948AB" w:rsidRDefault="00152A29">
      <w:pPr>
        <w:rPr>
          <w:i/>
          <w:iCs/>
        </w:rPr>
      </w:pPr>
      <w:r>
        <w:t>In total 250 hours were spent on development tasks, research, and documentation.</w:t>
      </w:r>
      <w:r w:rsidR="007370BB">
        <w:br w:type="page"/>
      </w:r>
    </w:p>
    <w:p w14:paraId="5BA46519" w14:textId="77777777" w:rsidR="007370BB" w:rsidRPr="00CE7864" w:rsidRDefault="007370BB" w:rsidP="00CE7864">
      <w:pPr>
        <w:pStyle w:val="Heading1"/>
      </w:pPr>
      <w:bookmarkStart w:id="15" w:name="_Toc285545216"/>
      <w:bookmarkStart w:id="16" w:name="_Toc68734792"/>
      <w:r w:rsidRPr="00CE7864">
        <w:lastRenderedPageBreak/>
        <w:t>Technology Sources</w:t>
      </w:r>
      <w:bookmarkEnd w:id="15"/>
      <w:bookmarkEnd w:id="16"/>
    </w:p>
    <w:p w14:paraId="6CB6AB66" w14:textId="36EA8EA3" w:rsidR="00CE43E7" w:rsidRDefault="00CE43E7" w:rsidP="00C92281">
      <w:pPr>
        <w:pStyle w:val="Heading2"/>
      </w:pPr>
      <w:bookmarkStart w:id="17" w:name="_Toc68734793"/>
      <w:r>
        <w:t>V</w:t>
      </w:r>
      <w:r w:rsidR="00D872F3">
        <w:t xml:space="preserve">isual </w:t>
      </w:r>
      <w:r>
        <w:t>S</w:t>
      </w:r>
      <w:r w:rsidR="00D872F3">
        <w:t xml:space="preserve">tudio </w:t>
      </w:r>
      <w:r>
        <w:t xml:space="preserve">Code </w:t>
      </w:r>
      <w:r w:rsidR="00F36E3B">
        <w:t>Plugin</w:t>
      </w:r>
      <w:bookmarkEnd w:id="17"/>
    </w:p>
    <w:p w14:paraId="7CBBB1A4" w14:textId="2563B6CE" w:rsidR="00D872F3" w:rsidRPr="00B61C5D" w:rsidRDefault="00D872F3" w:rsidP="00B61C5D">
      <w:r>
        <w:t>Visual Studio Code was used to generate a plugin that allowed syntax highlighting for Zephyr scripts in the VS Code editor. A language template was used as the basis for the plugin which allowed highlighting for key words that are defined in Zephyr.</w:t>
      </w:r>
    </w:p>
    <w:p w14:paraId="363D87D8" w14:textId="77777777" w:rsidR="00D872F3" w:rsidRDefault="00CE43E7" w:rsidP="00C92281">
      <w:pPr>
        <w:pStyle w:val="Heading2"/>
      </w:pPr>
      <w:bookmarkStart w:id="18" w:name="_Toc68734794"/>
      <w:r>
        <w:t>Doxygen</w:t>
      </w:r>
      <w:bookmarkEnd w:id="18"/>
    </w:p>
    <w:p w14:paraId="711B5641" w14:textId="6A1B7D37" w:rsidR="00095220" w:rsidRDefault="00D872F3" w:rsidP="00B61C5D">
      <w:r>
        <w:t>Doxygen was used to generate html documentation for the engine methods exposed to script developers via the GameAPI interface.</w:t>
      </w:r>
      <w:r w:rsidR="00392DF2">
        <w:br w:type="page"/>
      </w:r>
    </w:p>
    <w:p w14:paraId="29FCC34F" w14:textId="73E39CDE" w:rsidR="00DD7140" w:rsidRPr="00CE7864" w:rsidRDefault="00DD7140" w:rsidP="00C92281">
      <w:pPr>
        <w:pStyle w:val="Heading1"/>
        <w:rPr>
          <w:rStyle w:val="IntenseEmphasis"/>
          <w:i w:val="0"/>
          <w:iCs w:val="0"/>
          <w:color w:val="365F91" w:themeColor="accent1" w:themeShade="BF"/>
        </w:rPr>
      </w:pPr>
      <w:bookmarkStart w:id="19" w:name="_Toc68734795"/>
      <w:r w:rsidRPr="00C92281">
        <w:rPr>
          <w:rStyle w:val="IntenseEmphasis"/>
          <w:i w:val="0"/>
          <w:iCs w:val="0"/>
          <w:color w:val="365F91" w:themeColor="accent1" w:themeShade="BF"/>
        </w:rPr>
        <w:lastRenderedPageBreak/>
        <w:t>Theory</w:t>
      </w:r>
      <w:bookmarkEnd w:id="19"/>
    </w:p>
    <w:p w14:paraId="73B0BFCF" w14:textId="7D53AFCB" w:rsidR="00013E03" w:rsidRDefault="00013E03" w:rsidP="00C92281">
      <w:pPr>
        <w:pStyle w:val="Heading2"/>
        <w:rPr>
          <w:rStyle w:val="IntenseEmphasis"/>
          <w:i w:val="0"/>
          <w:iCs w:val="0"/>
        </w:rPr>
      </w:pPr>
      <w:bookmarkStart w:id="20" w:name="_Toc68734796"/>
      <w:r>
        <w:rPr>
          <w:rStyle w:val="IntenseEmphasis"/>
          <w:i w:val="0"/>
          <w:iCs w:val="0"/>
        </w:rPr>
        <w:t>Genre</w:t>
      </w:r>
      <w:bookmarkEnd w:id="20"/>
    </w:p>
    <w:p w14:paraId="22CE6FD5" w14:textId="336ACFEA" w:rsidR="00013E03" w:rsidRPr="00013E03" w:rsidRDefault="00785783" w:rsidP="00812F72">
      <w:r>
        <w:t>Action role-playing games (RPGs) are a good fit for a DSL</w:t>
      </w:r>
      <w:r w:rsidR="00436B05">
        <w:t xml:space="preserve"> since many of their game systems can be defined in data </w:t>
      </w:r>
      <w:sdt>
        <w:sdtPr>
          <w:id w:val="-2084136884"/>
          <w:citation/>
        </w:sdtPr>
        <w:sdtContent>
          <w:r w:rsidR="002C60AE">
            <w:fldChar w:fldCharType="begin"/>
          </w:r>
          <w:r w:rsidR="002C60AE">
            <w:instrText xml:space="preserve"> CITATION Lew16 \l 1033 </w:instrText>
          </w:r>
          <w:r w:rsidR="002C60AE">
            <w:fldChar w:fldCharType="separate"/>
          </w:r>
          <w:r w:rsidR="00820158" w:rsidRPr="00820158">
            <w:rPr>
              <w:noProof/>
            </w:rPr>
            <w:t>[1]</w:t>
          </w:r>
          <w:r w:rsidR="002C60AE">
            <w:fldChar w:fldCharType="end"/>
          </w:r>
        </w:sdtContent>
      </w:sdt>
      <w:r>
        <w:t xml:space="preserve">. They contain varieties of enemies, dialogue with NPCs, and interactable level objects, such as locked doors and keys. To exercise the language, a small action RPG in the style of The Legend of Zelda was created </w:t>
      </w:r>
      <w:sdt>
        <w:sdtPr>
          <w:id w:val="-374162414"/>
          <w:citation/>
        </w:sdt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r>
        <w:t>. Both The Legend of Zelda and Dungeon Explorer were used to identify common functionality within the genre</w:t>
      </w:r>
      <w:r w:rsidR="00845D0C">
        <w:t xml:space="preserve"> in order to determine what functionality to expose to the Zephyr scripts</w:t>
      </w:r>
      <w:r>
        <w:t xml:space="preserve"> </w:t>
      </w:r>
      <w:sdt>
        <w:sdtPr>
          <w:id w:val="1581705801"/>
          <w:citation/>
        </w:sdtPr>
        <w:sdtContent>
          <w:r w:rsidR="002C60AE">
            <w:fldChar w:fldCharType="begin"/>
          </w:r>
          <w:r w:rsidR="002C60AE">
            <w:instrText xml:space="preserve"> CITATION The85 \l 1033 </w:instrText>
          </w:r>
          <w:r w:rsidR="002C60AE">
            <w:fldChar w:fldCharType="separate"/>
          </w:r>
          <w:r w:rsidR="00820158" w:rsidRPr="00820158">
            <w:rPr>
              <w:noProof/>
            </w:rPr>
            <w:t>[2]</w:t>
          </w:r>
          <w:r w:rsidR="002C60AE">
            <w:fldChar w:fldCharType="end"/>
          </w:r>
        </w:sdtContent>
      </w:sdt>
      <w:sdt>
        <w:sdtPr>
          <w:id w:val="-1945826818"/>
          <w:citation/>
        </w:sdtPr>
        <w:sdtContent>
          <w:r w:rsidR="002C60AE">
            <w:fldChar w:fldCharType="begin"/>
          </w:r>
          <w:r w:rsidR="002C60AE">
            <w:instrText xml:space="preserve"> CITATION Dun89 \l 1033 </w:instrText>
          </w:r>
          <w:r w:rsidR="002C60AE">
            <w:fldChar w:fldCharType="separate"/>
          </w:r>
          <w:r w:rsidR="00820158">
            <w:rPr>
              <w:noProof/>
            </w:rPr>
            <w:t xml:space="preserve"> </w:t>
          </w:r>
          <w:r w:rsidR="00820158" w:rsidRPr="00820158">
            <w:rPr>
              <w:noProof/>
            </w:rPr>
            <w:t>[3]</w:t>
          </w:r>
          <w:r w:rsidR="002C60AE">
            <w:fldChar w:fldCharType="end"/>
          </w:r>
        </w:sdtContent>
      </w:sdt>
      <w:r>
        <w:t xml:space="preserve">. </w:t>
      </w:r>
    </w:p>
    <w:p w14:paraId="67901824" w14:textId="15B10324" w:rsidR="00845D0C" w:rsidRDefault="00845D0C" w:rsidP="00436B05">
      <w:pPr>
        <w:pStyle w:val="Heading2"/>
      </w:pPr>
      <w:bookmarkStart w:id="21" w:name="_Toc68734797"/>
      <w:r w:rsidRPr="00C92281">
        <w:rPr>
          <w:rStyle w:val="IntenseEmphasis"/>
          <w:i w:val="0"/>
          <w:iCs w:val="0"/>
        </w:rPr>
        <w:t>Event System</w:t>
      </w:r>
      <w:bookmarkEnd w:id="21"/>
    </w:p>
    <w:p w14:paraId="2458E4EC" w14:textId="336FFDD1" w:rsidR="00845D0C" w:rsidRPr="00845D0C" w:rsidRDefault="00A8505A" w:rsidP="00812F72">
      <w:pPr>
        <w:rPr>
          <w:rStyle w:val="IntenseEmphasis"/>
          <w:i w:val="0"/>
          <w:iCs w:val="0"/>
          <w:color w:val="auto"/>
        </w:rPr>
      </w:pPr>
      <w:r>
        <w:t xml:space="preserve">Events are an effective way to communicate between states in a scripting system </w:t>
      </w:r>
      <w:sdt>
        <w:sdtPr>
          <w:id w:val="870265230"/>
          <w:citation/>
        </w:sdtPr>
        <w:sdtContent>
          <w:r w:rsidR="002C60AE">
            <w:fldChar w:fldCharType="begin"/>
          </w:r>
          <w:r w:rsidR="002C60AE">
            <w:instrText xml:space="preserve"> CITATION Des14 \l 1033 </w:instrText>
          </w:r>
          <w:r w:rsidR="002C60AE">
            <w:fldChar w:fldCharType="separate"/>
          </w:r>
          <w:r w:rsidR="00820158" w:rsidRPr="00820158">
            <w:rPr>
              <w:noProof/>
            </w:rPr>
            <w:t>[4]</w:t>
          </w:r>
          <w:r w:rsidR="002C60AE">
            <w:fldChar w:fldCharType="end"/>
          </w:r>
        </w:sdtContent>
      </w:sdt>
      <w:r>
        <w:t xml:space="preserve">. Events can also be sent between the game engine and script objects, allowing script code to respond to changes in the game and the game to be affected by script code </w:t>
      </w:r>
      <w:sdt>
        <w:sdtPr>
          <w:id w:val="-2139491989"/>
          <w:citation/>
        </w:sdtPr>
        <w:sdtContent>
          <w:r w:rsidR="002C60AE">
            <w:fldChar w:fldCharType="begin"/>
          </w:r>
          <w:r w:rsidR="002C60AE">
            <w:instrText xml:space="preserve"> CITATION Gre14 \l 1033 </w:instrText>
          </w:r>
          <w:r w:rsidR="002C60AE">
            <w:fldChar w:fldCharType="separate"/>
          </w:r>
          <w:r w:rsidR="00820158" w:rsidRPr="00820158">
            <w:rPr>
              <w:noProof/>
            </w:rPr>
            <w:t>[5]</w:t>
          </w:r>
          <w:r w:rsidR="002C60AE">
            <w:fldChar w:fldCharType="end"/>
          </w:r>
        </w:sdtContent>
      </w:sdt>
      <w:r>
        <w:t xml:space="preserve">. An event system can accept events from both game engine code and script code by providing a common API with a generic parameter system.  </w:t>
      </w:r>
      <w:r w:rsidR="00845D0C">
        <w:t xml:space="preserve"> </w:t>
      </w:r>
    </w:p>
    <w:p w14:paraId="62B59CA1" w14:textId="68579C58" w:rsidR="00013E03" w:rsidRDefault="00F36E3B" w:rsidP="00013E03">
      <w:pPr>
        <w:pStyle w:val="Heading2"/>
        <w:rPr>
          <w:rStyle w:val="IntenseEmphasis"/>
          <w:i w:val="0"/>
          <w:iCs w:val="0"/>
        </w:rPr>
      </w:pPr>
      <w:bookmarkStart w:id="22" w:name="_Toc68734798"/>
      <w:r>
        <w:rPr>
          <w:rStyle w:val="IntenseEmphasis"/>
          <w:i w:val="0"/>
          <w:iCs w:val="0"/>
        </w:rPr>
        <w:t>Domain-specific Languages</w:t>
      </w:r>
      <w:bookmarkEnd w:id="22"/>
    </w:p>
    <w:p w14:paraId="6C08BD01" w14:textId="77BBB859" w:rsidR="002E74B7" w:rsidRDefault="002E74B7" w:rsidP="00812F72">
      <w:r>
        <w:t xml:space="preserve">A domain-specific language (DSL) has a variety of benefits over a general-purpose language. </w:t>
      </w:r>
      <w:r w:rsidRPr="002E74B7">
        <w:t>The main reasons to use a DSL are to communicate with domain experts and focus on important concepts while hiding technical details</w:t>
      </w:r>
      <w:r>
        <w:t xml:space="preserve"> </w:t>
      </w:r>
      <w:sdt>
        <w:sdtPr>
          <w:id w:val="1529836364"/>
          <w:citation/>
        </w:sdt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rsidRPr="002E74B7">
        <w:t xml:space="preserve">. </w:t>
      </w:r>
      <w:r>
        <w:t>Other benefits include</w:t>
      </w:r>
      <w:r w:rsidRPr="002E74B7">
        <w:t xml:space="preserve"> errors</w:t>
      </w:r>
      <w:r>
        <w:t xml:space="preserve"> that</w:t>
      </w:r>
      <w:r w:rsidRPr="002E74B7">
        <w:t xml:space="preserve"> are specific to a particular domain, so they can be easily understood and reported, </w:t>
      </w:r>
      <w:r>
        <w:t>and less of a learning curve since DSLs take less time</w:t>
      </w:r>
      <w:r w:rsidRPr="002E74B7">
        <w:t xml:space="preserve"> to learn and </w:t>
      </w:r>
      <w:r>
        <w:t xml:space="preserve">are </w:t>
      </w:r>
      <w:r w:rsidRPr="002E74B7">
        <w:t>easier to use for non-programmers</w:t>
      </w:r>
      <w:r>
        <w:t xml:space="preserve"> </w:t>
      </w:r>
      <w:sdt>
        <w:sdtPr>
          <w:id w:val="1986583637"/>
          <w:citation/>
        </w:sdtPr>
        <w:sdtContent>
          <w:r w:rsidR="002C60AE">
            <w:fldChar w:fldCharType="begin"/>
          </w:r>
          <w:r w:rsidR="002C60AE">
            <w:instrText xml:space="preserve"> CITATION Tom17 \l 1033 </w:instrText>
          </w:r>
          <w:r w:rsidR="002C60AE">
            <w:fldChar w:fldCharType="separate"/>
          </w:r>
          <w:r w:rsidR="00820158" w:rsidRPr="00820158">
            <w:rPr>
              <w:noProof/>
            </w:rPr>
            <w:t>[6]</w:t>
          </w:r>
          <w:r w:rsidR="002C60AE">
            <w:fldChar w:fldCharType="end"/>
          </w:r>
        </w:sdtContent>
      </w:sdt>
      <w:r>
        <w:t xml:space="preserve">. Since DSLs only needs to serve a specific set of needs, they can be highly tuned for their domain and make bold design decisions that a general-purpose language could not </w:t>
      </w:r>
      <w:sdt>
        <w:sdtPr>
          <w:id w:val="353692052"/>
          <w:citation/>
        </w:sdtPr>
        <w:sdtContent>
          <w:r w:rsidR="002C60AE">
            <w:fldChar w:fldCharType="begin"/>
          </w:r>
          <w:r w:rsidR="002C60AE">
            <w:instrText xml:space="preserve"> CITATION Mer05 \l 1033 </w:instrText>
          </w:r>
          <w:r w:rsidR="002C60AE">
            <w:fldChar w:fldCharType="separate"/>
          </w:r>
          <w:r w:rsidR="00820158" w:rsidRPr="00820158">
            <w:rPr>
              <w:noProof/>
            </w:rPr>
            <w:t>[7]</w:t>
          </w:r>
          <w:r w:rsidR="002C60AE">
            <w:fldChar w:fldCharType="end"/>
          </w:r>
        </w:sdtContent>
      </w:sdt>
      <w:r>
        <w:t>. DSLs</w:t>
      </w:r>
      <w:r w:rsidR="00DE2623">
        <w:t xml:space="preserve"> can be designed to be very different than traditional programming languages if that would serve the task at hand, like the Whimsy language </w:t>
      </w:r>
      <w:sdt>
        <w:sdtPr>
          <w:id w:val="1555276834"/>
          <w:citation/>
        </w:sdtPr>
        <w:sdtContent>
          <w:r w:rsidR="00222030">
            <w:fldChar w:fldCharType="begin"/>
          </w:r>
          <w:r w:rsidR="00222030">
            <w:instrText xml:space="preserve"> CITATION Wes08 \l 1033 </w:instrText>
          </w:r>
          <w:r w:rsidR="00222030">
            <w:fldChar w:fldCharType="separate"/>
          </w:r>
          <w:r w:rsidR="00820158" w:rsidRPr="00820158">
            <w:rPr>
              <w:noProof/>
            </w:rPr>
            <w:t>[8]</w:t>
          </w:r>
          <w:r w:rsidR="00222030">
            <w:fldChar w:fldCharType="end"/>
          </w:r>
        </w:sdtContent>
      </w:sdt>
      <w:r w:rsidR="00DE2623">
        <w:t>. Zephyr still resembles traditional scripting languages but builds in game development concepts at the syntax level, like entities, 2-dimensional vectors, state machines, and event listening and firing.</w:t>
      </w:r>
    </w:p>
    <w:p w14:paraId="01C4977A" w14:textId="529D77E7" w:rsidR="00192E07" w:rsidRDefault="00192E07" w:rsidP="00C92281">
      <w:pPr>
        <w:pStyle w:val="Heading2"/>
        <w:rPr>
          <w:rStyle w:val="IntenseEmphasis"/>
          <w:i w:val="0"/>
          <w:iCs w:val="0"/>
        </w:rPr>
      </w:pPr>
      <w:bookmarkStart w:id="23" w:name="_Toc68734799"/>
      <w:r w:rsidRPr="00C92281">
        <w:rPr>
          <w:rStyle w:val="IntenseEmphasis"/>
          <w:i w:val="0"/>
          <w:iCs w:val="0"/>
        </w:rPr>
        <w:t>Compiler</w:t>
      </w:r>
      <w:bookmarkEnd w:id="23"/>
    </w:p>
    <w:p w14:paraId="7E0DCC61" w14:textId="6A6908ED" w:rsidR="00436B05" w:rsidRPr="00436B05" w:rsidRDefault="00436B05" w:rsidP="00436B05">
      <w:r>
        <w:t>Script source code must be compiled into bytecode so that a virtual machine (VM) can interpret the bytecode at runtime. Compilation is performed by first scanning source code into tokens and then parsing those tokens into bytecode.</w:t>
      </w:r>
    </w:p>
    <w:p w14:paraId="2C34BEA7" w14:textId="69F24312" w:rsidR="00192E07" w:rsidRDefault="00192E07" w:rsidP="00C92281">
      <w:pPr>
        <w:pStyle w:val="Heading3"/>
        <w:rPr>
          <w:rStyle w:val="IntenseEmphasis"/>
          <w:i w:val="0"/>
          <w:iCs w:val="0"/>
        </w:rPr>
      </w:pPr>
      <w:bookmarkStart w:id="24" w:name="_Toc68734800"/>
      <w:r w:rsidRPr="00C92281">
        <w:rPr>
          <w:rStyle w:val="IntenseEmphasis"/>
          <w:i w:val="0"/>
          <w:iCs w:val="0"/>
        </w:rPr>
        <w:t>Scanner</w:t>
      </w:r>
      <w:bookmarkEnd w:id="24"/>
    </w:p>
    <w:p w14:paraId="71AE1B55" w14:textId="5A88494F" w:rsidR="00436B05" w:rsidRPr="00013E03" w:rsidRDefault="00ED2AC8" w:rsidP="00013E03">
      <w:r>
        <w:t xml:space="preserve">After a file is read from disk, it is saved as a string and processed by the scanner. The scanner uses a single token lookahead approach to process each character in the source string and convert them into a list of tokens </w:t>
      </w:r>
      <w:sdt>
        <w:sdtPr>
          <w:id w:val="624346405"/>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t>. Each token holds the type of the token, the data the token represents, and the line number where the token appeared. The list of tokens is then passed on to the parser.</w:t>
      </w:r>
    </w:p>
    <w:p w14:paraId="09C57329" w14:textId="4627486F" w:rsidR="00192E07" w:rsidRDefault="00192E07" w:rsidP="00C92281">
      <w:pPr>
        <w:pStyle w:val="Heading3"/>
        <w:rPr>
          <w:rStyle w:val="IntenseEmphasis"/>
          <w:i w:val="0"/>
          <w:iCs w:val="0"/>
        </w:rPr>
      </w:pPr>
      <w:bookmarkStart w:id="25" w:name="_Toc68734801"/>
      <w:r w:rsidRPr="00C92281">
        <w:rPr>
          <w:rStyle w:val="IntenseEmphasis"/>
          <w:i w:val="0"/>
          <w:iCs w:val="0"/>
        </w:rPr>
        <w:t>Parser</w:t>
      </w:r>
      <w:bookmarkEnd w:id="25"/>
    </w:p>
    <w:p w14:paraId="3DF17837" w14:textId="3971340A" w:rsidR="00ED2AC8" w:rsidRPr="00013E03" w:rsidRDefault="00ED2AC8" w:rsidP="00013E03">
      <w:r>
        <w:t xml:space="preserve">A parser processes a list of tokens one by one, checks that the tokens form valid expressions, and then translates those expressions into bytecode. </w:t>
      </w:r>
      <w:r w:rsidR="000B10D2">
        <w:t xml:space="preserve">Some parsers convert tokens into an abstract syntax tree (AST) </w:t>
      </w:r>
      <w:r w:rsidR="002E7E4C">
        <w:t xml:space="preserve">which is a tree that can be traversed to build each expression defined in the script code and then </w:t>
      </w:r>
      <w:r w:rsidR="002E7E4C">
        <w:lastRenderedPageBreak/>
        <w:t xml:space="preserve">generate code from that AST in a second step </w:t>
      </w:r>
      <w:sdt>
        <w:sdtPr>
          <w:id w:val="-2119439823"/>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The Zephyr compiler is a single-pass compiler, which converts tokens directly into bytecode. Zephyr compiles one source file into multiple chunks of bytecode to be managed as states and events, so any one bytecode chunk is small and does not need to know much information about surrounding code which makes a single-pass compiler feasible </w:t>
      </w:r>
      <w:sdt>
        <w:sdtPr>
          <w:id w:val="-918712266"/>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Single-pass compilers are also simpler to implement which is important for the scope of this thesis project </w:t>
      </w:r>
      <w:sdt>
        <w:sdtPr>
          <w:id w:val="466938182"/>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E7E4C">
        <w:t xml:space="preserve">. </w:t>
      </w:r>
      <w:r w:rsidR="002D75C2">
        <w:t>The parser outputs a vector of bytes that correspond to each operation available in the language along with the data that is required for each operation.</w:t>
      </w:r>
    </w:p>
    <w:p w14:paraId="474BC4DE" w14:textId="0E98E914" w:rsidR="00C92281" w:rsidRPr="00812F72" w:rsidRDefault="00192E07" w:rsidP="00013E03">
      <w:pPr>
        <w:pStyle w:val="Heading4"/>
        <w:rPr>
          <w:rStyle w:val="IntenseEmphasis"/>
          <w:iCs/>
        </w:rPr>
      </w:pPr>
      <w:r w:rsidRPr="00812F72">
        <w:rPr>
          <w:rStyle w:val="IntenseEmphasis"/>
          <w:iCs/>
        </w:rPr>
        <w:t>Pratt Parser</w:t>
      </w:r>
    </w:p>
    <w:p w14:paraId="69C8BB51" w14:textId="0AB4326A" w:rsidR="002E7E4C" w:rsidRPr="00013E03" w:rsidRDefault="002E7E4C" w:rsidP="00013E03">
      <w:r>
        <w:t>A Pratt Parser</w:t>
      </w:r>
      <w:r w:rsidR="002D75C2">
        <w:t xml:space="preserve"> is a parsing strategy in which a table is created that maps each token type to a set of functions to call when encountering that token in different expression types </w:t>
      </w:r>
      <w:sdt>
        <w:sdtPr>
          <w:id w:val="56597366"/>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The table defines the function to call when the token starts a prefix expression, the function to call when the token is used in an infix expression, and the precedence level of the token </w:t>
      </w:r>
      <w:sdt>
        <w:sdtPr>
          <w:id w:val="1458524866"/>
          <w:citation/>
        </w:sdtPr>
        <w:sdtContent>
          <w:r w:rsidR="002C60AE">
            <w:fldChar w:fldCharType="begin"/>
          </w:r>
          <w:r w:rsidR="002C60AE">
            <w:instrText xml:space="preserve"> CITATION Rob20 \l 1033 </w:instrText>
          </w:r>
          <w:r w:rsidR="002C60AE">
            <w:fldChar w:fldCharType="separate"/>
          </w:r>
          <w:r w:rsidR="00820158" w:rsidRPr="00820158">
            <w:rPr>
              <w:noProof/>
            </w:rPr>
            <w:t>[9]</w:t>
          </w:r>
          <w:r w:rsidR="002C60AE">
            <w:fldChar w:fldCharType="end"/>
          </w:r>
        </w:sdtContent>
      </w:sdt>
      <w:r w:rsidR="002D75C2">
        <w:t xml:space="preserve">. A prefix operator comes at the beginning of an expression like </w:t>
      </w:r>
      <w:r w:rsidR="002D75C2">
        <w:rPr>
          <w:b/>
          <w:bCs/>
        </w:rPr>
        <w:t>-</w:t>
      </w:r>
      <w:r w:rsidR="002D75C2" w:rsidRPr="002D75C2">
        <w:t>3</w:t>
      </w:r>
      <w:r w:rsidR="002D75C2">
        <w:t xml:space="preserve">. An infix operation comes in between two terms of an expression like 2 </w:t>
      </w:r>
      <w:r w:rsidR="000D127A">
        <w:t>-</w:t>
      </w:r>
      <w:r w:rsidR="002D75C2">
        <w:t xml:space="preserve"> 3. The precedence level defines the operator’s precedence when evaluating an expression</w:t>
      </w:r>
      <w:r w:rsidR="000D127A">
        <w:t xml:space="preserve"> to ensure in an expression like 2 * 3 + 4 that 2 * 3 is evaluated first. A benefit of using a Pratt Parser is that the parsing code can be simplified to flow through a small series of functions that operate in precedence order and call each function defined in the table, rather that writing specific functions for each precedence level and building a chain of functions that must be called for each expression. Zephyr’s compiler does not use a literal table, but a similar approach is taken when parsing expressions. Functions that switch on the token type to call the appropriate infix and prefix functions achieve the same outcome.</w:t>
      </w:r>
    </w:p>
    <w:p w14:paraId="1160DB4C" w14:textId="415725A3" w:rsidR="00192E07" w:rsidRPr="00C92281" w:rsidRDefault="00192E07" w:rsidP="00C92281">
      <w:pPr>
        <w:pStyle w:val="Heading2"/>
        <w:rPr>
          <w:rStyle w:val="IntenseEmphasis"/>
          <w:i w:val="0"/>
          <w:iCs w:val="0"/>
        </w:rPr>
      </w:pPr>
      <w:bookmarkStart w:id="26" w:name="_Toc68734802"/>
      <w:r w:rsidRPr="00C92281">
        <w:rPr>
          <w:rStyle w:val="IntenseEmphasis"/>
          <w:i w:val="0"/>
          <w:iCs w:val="0"/>
        </w:rPr>
        <w:t>Virtual Machine</w:t>
      </w:r>
      <w:bookmarkEnd w:id="26"/>
    </w:p>
    <w:p w14:paraId="3F696205" w14:textId="73FAB6FB" w:rsidR="000D127A" w:rsidRDefault="000D127A" w:rsidP="000D127A">
      <w:pPr>
        <w:rPr>
          <w:rStyle w:val="IntenseEmphasis"/>
          <w:i w:val="0"/>
          <w:iCs w:val="0"/>
        </w:rPr>
      </w:pPr>
      <w:r>
        <w:rPr>
          <w:rStyle w:val="IntenseEmphasis"/>
          <w:i w:val="0"/>
          <w:iCs w:val="0"/>
          <w:color w:val="auto"/>
        </w:rPr>
        <w:t>Each chunk of bytecode is interpreted by a virtual machine at runtime. The VM processes the bytecode one byte at a time</w:t>
      </w:r>
      <w:r w:rsidR="00C92DF4">
        <w:rPr>
          <w:rStyle w:val="IntenseEmphasis"/>
          <w:i w:val="0"/>
          <w:iCs w:val="0"/>
          <w:color w:val="auto"/>
        </w:rPr>
        <w:t xml:space="preserve"> and executes each operation.</w:t>
      </w:r>
    </w:p>
    <w:p w14:paraId="19A014CE" w14:textId="488C0A06" w:rsidR="00192E07" w:rsidRDefault="00192E07" w:rsidP="00C92281">
      <w:pPr>
        <w:pStyle w:val="Heading3"/>
        <w:rPr>
          <w:rStyle w:val="IntenseEmphasis"/>
          <w:i w:val="0"/>
          <w:iCs w:val="0"/>
        </w:rPr>
      </w:pPr>
      <w:bookmarkStart w:id="27" w:name="_Toc68734803"/>
      <w:r w:rsidRPr="00C92281">
        <w:rPr>
          <w:rStyle w:val="IntenseEmphasis"/>
          <w:i w:val="0"/>
          <w:iCs w:val="0"/>
        </w:rPr>
        <w:t>Bytecode</w:t>
      </w:r>
      <w:bookmarkEnd w:id="27"/>
    </w:p>
    <w:p w14:paraId="12192C8E" w14:textId="6E745FC8" w:rsidR="00C92DF4" w:rsidRPr="00CE020B" w:rsidRDefault="00C92DF4" w:rsidP="00CE020B">
      <w:r>
        <w:t xml:space="preserve">Bytecode contains instructions and references to constant values used in operations </w:t>
      </w:r>
      <w:sdt>
        <w:sdtPr>
          <w:id w:val="614252810"/>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xml:space="preserve">. Constant values are saved in a side vector and the bytecode saves the indices into that vector. A stack is used to store intermediate values during interpretation </w:t>
      </w:r>
      <w:sdt>
        <w:sdtPr>
          <w:id w:val="813064641"/>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t>. Each constant that will be used in an operation is loaded onto the stack before the op code for that operation is processed. When the op code is read, the most recent constants can be popped off the stack to be used in the operation.</w:t>
      </w:r>
      <w:r w:rsidR="000E1FDC">
        <w:t xml:space="preserve"> The stack can also be used to store the result of an operation which allows for expressions to chain together multiple operations. Another approach for VM interpretation is to use a register-based system which can take multiple parameters for each operation in the instruction. A stack-based VM’s instructions are smaller since they do not require any extra data, while a register-based VM will have longer instructions </w:t>
      </w:r>
      <w:sdt>
        <w:sdtPr>
          <w:id w:val="1135209466"/>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Stack-based VMs require multiple instructions to perform the same operations as a register-based VM since each parameter will need to be loaded onto the stack separately </w:t>
      </w:r>
      <w:sdt>
        <w:sdtPr>
          <w:id w:val="1101927734"/>
          <w:citation/>
        </w:sdtPr>
        <w:sdtContent>
          <w:r w:rsidR="00222030">
            <w:fldChar w:fldCharType="begin"/>
          </w:r>
          <w:r w:rsidR="00222030">
            <w:instrText xml:space="preserve"> CITATION Nys14 \l 1033 </w:instrText>
          </w:r>
          <w:r w:rsidR="00222030">
            <w:fldChar w:fldCharType="separate"/>
          </w:r>
          <w:r w:rsidR="00820158" w:rsidRPr="00820158">
            <w:rPr>
              <w:noProof/>
            </w:rPr>
            <w:t>[10]</w:t>
          </w:r>
          <w:r w:rsidR="00222030">
            <w:fldChar w:fldCharType="end"/>
          </w:r>
        </w:sdtContent>
      </w:sdt>
      <w:r w:rsidR="000E1FDC">
        <w:t xml:space="preserve">. Zephyr uses a stack-based VM because code generation is simpler, the VM itself is easier to implement, and stack-based VMs are widely used in scripting systems. A register-based approach would not guarantee a more performant VM and would have extended the scope of the project to include register allocation during compilation. </w:t>
      </w:r>
    </w:p>
    <w:p w14:paraId="5CF1651E" w14:textId="4C671025" w:rsidR="00192E07" w:rsidRDefault="006440A3" w:rsidP="00CE020B">
      <w:pPr>
        <w:pStyle w:val="Heading2"/>
        <w:rPr>
          <w:rStyle w:val="IntenseEmphasis"/>
          <w:i w:val="0"/>
          <w:iCs w:val="0"/>
        </w:rPr>
      </w:pPr>
      <w:bookmarkStart w:id="28" w:name="_Toc68734804"/>
      <w:r>
        <w:rPr>
          <w:rStyle w:val="IntenseEmphasis"/>
          <w:i w:val="0"/>
          <w:iCs w:val="0"/>
        </w:rPr>
        <w:lastRenderedPageBreak/>
        <w:t xml:space="preserve">Finite </w:t>
      </w:r>
      <w:r w:rsidR="00192E07" w:rsidRPr="00C92281">
        <w:rPr>
          <w:rStyle w:val="IntenseEmphasis"/>
          <w:i w:val="0"/>
          <w:iCs w:val="0"/>
        </w:rPr>
        <w:t>State</w:t>
      </w:r>
      <w:r>
        <w:rPr>
          <w:rStyle w:val="IntenseEmphasis"/>
          <w:i w:val="0"/>
          <w:iCs w:val="0"/>
        </w:rPr>
        <w:t xml:space="preserve"> Machine</w:t>
      </w:r>
      <w:r w:rsidR="00192E07" w:rsidRPr="00C92281">
        <w:rPr>
          <w:rStyle w:val="IntenseEmphasis"/>
          <w:i w:val="0"/>
          <w:iCs w:val="0"/>
        </w:rPr>
        <w:t xml:space="preserve"> AI</w:t>
      </w:r>
      <w:bookmarkEnd w:id="28"/>
    </w:p>
    <w:p w14:paraId="502AA6F7" w14:textId="5BB19FFB" w:rsidR="006440A3" w:rsidRPr="00013E03" w:rsidRDefault="006440A3" w:rsidP="00013E03">
      <w:pPr>
        <w:rPr>
          <w:rStyle w:val="IntenseEmphasis"/>
          <w:i w:val="0"/>
          <w:iCs w:val="0"/>
          <w:color w:val="auto"/>
        </w:rPr>
      </w:pPr>
      <w:r>
        <w:t xml:space="preserve">Finite state machines are a good fit for AI behavior and work very well in the context of a state-based DSL. The main features of an AI state are the update behavior logic and transitions between states </w:t>
      </w:r>
      <w:sdt>
        <w:sdtPr>
          <w:id w:val="-474373880"/>
          <w:citation/>
        </w:sdtPr>
        <w:sdtContent>
          <w:r w:rsidR="002C60AE">
            <w:fldChar w:fldCharType="begin"/>
          </w:r>
          <w:r w:rsidR="002C60AE">
            <w:instrText xml:space="preserve"> CITATION Ber17 \l 1033 </w:instrText>
          </w:r>
          <w:r w:rsidR="002C60AE">
            <w:fldChar w:fldCharType="separate"/>
          </w:r>
          <w:r w:rsidR="00820158" w:rsidRPr="00820158">
            <w:rPr>
              <w:noProof/>
            </w:rPr>
            <w:t>[11]</w:t>
          </w:r>
          <w:r w:rsidR="002C60AE">
            <w:fldChar w:fldCharType="end"/>
          </w:r>
        </w:sdtContent>
      </w:sdt>
      <w:r>
        <w:t>. Each state can define functions to call when transitioning out of or into the state.</w:t>
      </w:r>
    </w:p>
    <w:p w14:paraId="29008A53" w14:textId="7533FF8A" w:rsidR="00013E03" w:rsidRDefault="00013E03" w:rsidP="003172AE">
      <w:pPr>
        <w:pStyle w:val="Heading2"/>
      </w:pPr>
      <w:bookmarkStart w:id="29" w:name="_Toc68734805"/>
      <w:r>
        <w:t>Visual Studio Code Plugin</w:t>
      </w:r>
      <w:bookmarkEnd w:id="29"/>
    </w:p>
    <w:p w14:paraId="67F1DBF3" w14:textId="40A5BE9C" w:rsidR="006440A3" w:rsidRDefault="003172AE" w:rsidP="00CE020B">
      <w:r>
        <w:t xml:space="preserve">Custom language extensions can be created for </w:t>
      </w:r>
      <w:r w:rsidR="00125F35">
        <w:t>V</w:t>
      </w:r>
      <w:r>
        <w:t xml:space="preserve">isual </w:t>
      </w:r>
      <w:r w:rsidR="00125F35">
        <w:t>S</w:t>
      </w:r>
      <w:r>
        <w:t xml:space="preserve">tudio </w:t>
      </w:r>
      <w:r w:rsidR="00125F35">
        <w:t>C</w:t>
      </w:r>
      <w:r>
        <w:t xml:space="preserve">ode, allowing for an easier development experience for consumers of a language </w:t>
      </w:r>
      <w:sdt>
        <w:sdtPr>
          <w:id w:val="-936283788"/>
          <w:citation/>
        </w:sdtPr>
        <w:sdtContent>
          <w:r w:rsidR="002C60AE">
            <w:fldChar w:fldCharType="begin"/>
          </w:r>
          <w:r w:rsidR="002C60AE">
            <w:instrText xml:space="preserve"> CITATION Ben20 \l 1033 </w:instrText>
          </w:r>
          <w:r w:rsidR="002C60AE">
            <w:fldChar w:fldCharType="separate"/>
          </w:r>
          <w:r w:rsidR="00820158" w:rsidRPr="00820158">
            <w:rPr>
              <w:noProof/>
            </w:rPr>
            <w:t>[12]</w:t>
          </w:r>
          <w:r w:rsidR="002C60AE">
            <w:fldChar w:fldCharType="end"/>
          </w:r>
        </w:sdtContent>
      </w:sdt>
      <w:r>
        <w:t xml:space="preserve">. Static keywords can be defined easily, but highlighting variables and functions requires a mini-interpreter to be written inside the plugin to understand the language more deeply and know how to highlight. It is also possible to define an interactive programming environment and interactive debugger, but those would be too large of an undertaking for the scope of the thesis </w:t>
      </w:r>
      <w:sdt>
        <w:sdtPr>
          <w:id w:val="-1383093183"/>
          <w:citation/>
        </w:sdt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w:t>
      </w:r>
    </w:p>
    <w:p w14:paraId="130103DC" w14:textId="77777777" w:rsidR="00CE020B" w:rsidRPr="00CE7864" w:rsidRDefault="00CE020B" w:rsidP="00CE020B">
      <w:pPr>
        <w:pStyle w:val="Heading1"/>
        <w:rPr>
          <w:rStyle w:val="IntenseEmphasis"/>
          <w:i w:val="0"/>
          <w:iCs w:val="0"/>
          <w:color w:val="365F91" w:themeColor="accent1" w:themeShade="BF"/>
        </w:rPr>
      </w:pPr>
      <w:bookmarkStart w:id="30" w:name="_Toc68734806"/>
      <w:r w:rsidRPr="00CE7864">
        <w:rPr>
          <w:rStyle w:val="IntenseEmphasis"/>
          <w:i w:val="0"/>
          <w:iCs w:val="0"/>
          <w:color w:val="365F91" w:themeColor="accent1" w:themeShade="BF"/>
        </w:rPr>
        <w:t>Previous Work</w:t>
      </w:r>
      <w:bookmarkEnd w:id="30"/>
    </w:p>
    <w:p w14:paraId="2CC975B1" w14:textId="74699DDB" w:rsidR="00CE020B" w:rsidRPr="00192E07" w:rsidRDefault="00CE020B" w:rsidP="00CE020B">
      <w:pPr>
        <w:pStyle w:val="Heading2"/>
        <w:rPr>
          <w:rStyle w:val="IntenseEmphasis"/>
          <w:b w:val="0"/>
          <w:bCs w:val="0"/>
          <w:i w:val="0"/>
          <w:color w:val="365F91" w:themeColor="accent1" w:themeShade="BF"/>
          <w:sz w:val="28"/>
          <w:szCs w:val="28"/>
        </w:rPr>
      </w:pPr>
      <w:bookmarkStart w:id="31" w:name="_Toc68734807"/>
      <w:r w:rsidRPr="00192E07">
        <w:t xml:space="preserve">Naughty Dog’s </w:t>
      </w:r>
      <w:r>
        <w:t xml:space="preserve">Uncharted </w:t>
      </w:r>
      <w:r w:rsidR="006440A3">
        <w:t xml:space="preserve">2 </w:t>
      </w:r>
      <w:r>
        <w:t>S</w:t>
      </w:r>
      <w:r w:rsidRPr="00192E07">
        <w:t xml:space="preserve">cripting </w:t>
      </w:r>
      <w:r>
        <w:t>L</w:t>
      </w:r>
      <w:r w:rsidRPr="00192E07">
        <w:t>anguage</w:t>
      </w:r>
      <w:bookmarkEnd w:id="31"/>
    </w:p>
    <w:p w14:paraId="287665E0" w14:textId="3B41DCC2" w:rsidR="00125F35" w:rsidRDefault="00125F35" w:rsidP="00CE020B">
      <w:r w:rsidRPr="00125F35">
        <w:t xml:space="preserve">Uncharted 2’s scripting system </w:t>
      </w:r>
      <w:r>
        <w:t xml:space="preserve">takes a similar </w:t>
      </w:r>
      <w:r w:rsidRPr="00125F35">
        <w:t xml:space="preserve">approach </w:t>
      </w:r>
      <w:r>
        <w:t>as Zephyr</w:t>
      </w:r>
      <w:r w:rsidRPr="00125F35">
        <w:t xml:space="preserve"> </w:t>
      </w:r>
      <w:r>
        <w:t>in defining a</w:t>
      </w:r>
      <w:r w:rsidRPr="00125F35">
        <w:t xml:space="preserve"> stateful scripting system. The core design is that each script defines a finite state machine and is associated with one game object</w:t>
      </w:r>
      <w:r>
        <w:t xml:space="preserve"> </w:t>
      </w:r>
      <w:sdt>
        <w:sdtPr>
          <w:id w:val="-159851912"/>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Key functionality of the scripts includes the definition of attributes and states, an update function, the ability to respond to events, and state transitional actions</w:t>
      </w:r>
      <w:r>
        <w:t xml:space="preserve"> </w:t>
      </w:r>
      <w:sdt>
        <w:sdtPr>
          <w:id w:val="1667513623"/>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rsidRPr="00125F35">
        <w:t xml:space="preserve">. </w:t>
      </w:r>
      <w:r>
        <w:t xml:space="preserve">The language uses a register-based VM and supports multi-threading using tracks </w:t>
      </w:r>
      <w:sdt>
        <w:sdtPr>
          <w:id w:val="-256210295"/>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 xml:space="preserve">. Tracks can wait to execute until other tracks signal them which enables behavior to be synced across tracks </w:t>
      </w:r>
      <w:sdt>
        <w:sdtPr>
          <w:id w:val="-391184155"/>
          <w:citation/>
        </w:sdtPr>
        <w:sdtContent>
          <w:r w:rsidR="00222030">
            <w:fldChar w:fldCharType="begin"/>
          </w:r>
          <w:r w:rsidR="00222030">
            <w:instrText xml:space="preserve"> CITATION Jas09 \l 1033 </w:instrText>
          </w:r>
          <w:r w:rsidR="00222030">
            <w:fldChar w:fldCharType="separate"/>
          </w:r>
          <w:r w:rsidR="00820158" w:rsidRPr="00820158">
            <w:rPr>
              <w:noProof/>
            </w:rPr>
            <w:t>[14]</w:t>
          </w:r>
          <w:r w:rsidR="00222030">
            <w:fldChar w:fldCharType="end"/>
          </w:r>
        </w:sdtContent>
      </w:sdt>
      <w:r>
        <w:t>.</w:t>
      </w:r>
    </w:p>
    <w:p w14:paraId="382E874F" w14:textId="37728313" w:rsidR="00CE020B" w:rsidRDefault="00CE020B" w:rsidP="00CE020B">
      <w:pPr>
        <w:pStyle w:val="Heading1"/>
      </w:pPr>
      <w:bookmarkStart w:id="32" w:name="_Toc68734808"/>
      <w:r>
        <w:t>Out of Scope</w:t>
      </w:r>
      <w:bookmarkEnd w:id="32"/>
    </w:p>
    <w:p w14:paraId="75BB284C" w14:textId="6C59BDCB" w:rsidR="00CE020B" w:rsidRDefault="00CE020B" w:rsidP="00CE020B">
      <w:pPr>
        <w:pStyle w:val="Heading2"/>
      </w:pPr>
      <w:bookmarkStart w:id="33" w:name="_Toc68734809"/>
      <w:r>
        <w:t>Interactive Debugging</w:t>
      </w:r>
      <w:bookmarkEnd w:id="33"/>
    </w:p>
    <w:p w14:paraId="6899144C" w14:textId="7E325970" w:rsidR="00125F35" w:rsidRDefault="00125F35" w:rsidP="00CE020B">
      <w:r>
        <w:t xml:space="preserve">Interactive debugging for script code was explored for this project, but ultimately determined to be too large of a project for the scope of the thesis. Visual Studio Code does allow for a debugger to be defined for a custom language, but it is not an easy task </w:t>
      </w:r>
      <w:sdt>
        <w:sdtPr>
          <w:id w:val="309606336"/>
          <w:citation/>
        </w:sdtPr>
        <w:sdtContent>
          <w:r w:rsidR="00222030">
            <w:fldChar w:fldCharType="begin"/>
          </w:r>
          <w:r w:rsidR="00222030">
            <w:instrText xml:space="preserve"> CITATION Kap18 \l 1033 </w:instrText>
          </w:r>
          <w:r w:rsidR="00222030">
            <w:fldChar w:fldCharType="separate"/>
          </w:r>
          <w:r w:rsidR="00820158" w:rsidRPr="00820158">
            <w:rPr>
              <w:noProof/>
            </w:rPr>
            <w:t>[13]</w:t>
          </w:r>
          <w:r w:rsidR="00222030">
            <w:fldChar w:fldCharType="end"/>
          </w:r>
        </w:sdtContent>
      </w:sdt>
      <w:r>
        <w:t xml:space="preserve">. Entire research projects have been focused on how to create debuggers for DSLs, like a project to convert a DSL into the target language before debugging </w:t>
      </w:r>
      <w:sdt>
        <w:sdtPr>
          <w:id w:val="-591235491"/>
          <w:citation/>
        </w:sdtPr>
        <w:sdtContent>
          <w:r w:rsidR="00222030">
            <w:fldChar w:fldCharType="begin"/>
          </w:r>
          <w:r w:rsidR="00222030">
            <w:instrText xml:space="preserve"> CITATION WuH07 \l 1033 </w:instrText>
          </w:r>
          <w:r w:rsidR="00222030">
            <w:fldChar w:fldCharType="separate"/>
          </w:r>
          <w:r w:rsidR="00820158" w:rsidRPr="00820158">
            <w:rPr>
              <w:noProof/>
            </w:rPr>
            <w:t>[15]</w:t>
          </w:r>
          <w:r w:rsidR="00222030">
            <w:fldChar w:fldCharType="end"/>
          </w:r>
        </w:sdtContent>
      </w:sdt>
      <w:r>
        <w:t>. A roundtable discussion at GDC with developers who have implemented scripting systems in games confirmed that debugging tools are hard to develop, but also suggested that the types of errors typically encountered in script code could be debugged through variable inspection</w:t>
      </w:r>
      <w:r w:rsidR="00193D3F">
        <w:t xml:space="preserve"> instead </w:t>
      </w:r>
      <w:sdt>
        <w:sdtPr>
          <w:id w:val="-1159232740"/>
          <w:citation/>
        </w:sdtPr>
        <w:sdtContent>
          <w:r w:rsidR="002C60AE">
            <w:fldChar w:fldCharType="begin"/>
          </w:r>
          <w:r w:rsidR="002C60AE">
            <w:instrText xml:space="preserve"> CITATION Bro01 \l 1033 </w:instrText>
          </w:r>
          <w:r w:rsidR="002C60AE">
            <w:fldChar w:fldCharType="separate"/>
          </w:r>
          <w:r w:rsidR="00820158" w:rsidRPr="00820158">
            <w:rPr>
              <w:noProof/>
            </w:rPr>
            <w:t>[16]</w:t>
          </w:r>
          <w:r w:rsidR="002C60AE">
            <w:fldChar w:fldCharType="end"/>
          </w:r>
        </w:sdtContent>
      </w:sdt>
      <w:r w:rsidR="00193D3F">
        <w:t>.</w:t>
      </w:r>
    </w:p>
    <w:p w14:paraId="230CC85E" w14:textId="252FE5B2" w:rsidR="00193D3F" w:rsidRDefault="00193D3F" w:rsidP="00193D3F">
      <w:pPr>
        <w:pStyle w:val="Heading2"/>
      </w:pPr>
      <w:bookmarkStart w:id="34" w:name="_Toc68734810"/>
      <w:r>
        <w:t>Visual Scripting</w:t>
      </w:r>
      <w:bookmarkEnd w:id="34"/>
    </w:p>
    <w:p w14:paraId="33FF9829" w14:textId="06F95C15" w:rsidR="00193D3F" w:rsidRPr="00CE020B" w:rsidRDefault="00193D3F" w:rsidP="00CE020B">
      <w:r>
        <w:t xml:space="preserve">Visual scripting was explored for the thesis but due to the complexity of implementing a UI node-based system in addition to the language features it was determined to be out of scope. Microsoft Visual Studio does provide a tool for generating graphical, node-based DSLs but that approach was complicated to use and required the DSL be defined in a specific format that would not fit Zephyr’s design </w:t>
      </w:r>
      <w:sdt>
        <w:sdtPr>
          <w:id w:val="-575212482"/>
          <w:citation/>
        </w:sdtPr>
        <w:sdtContent>
          <w:r w:rsidR="00222030">
            <w:fldChar w:fldCharType="begin"/>
          </w:r>
          <w:r w:rsidR="00222030">
            <w:instrText xml:space="preserve"> CITATION Par16 \l 1033 </w:instrText>
          </w:r>
          <w:r w:rsidR="00222030">
            <w:fldChar w:fldCharType="separate"/>
          </w:r>
          <w:r w:rsidR="00820158" w:rsidRPr="00820158">
            <w:rPr>
              <w:noProof/>
            </w:rPr>
            <w:t>[17]</w:t>
          </w:r>
          <w:r w:rsidR="00222030">
            <w:fldChar w:fldCharType="end"/>
          </w:r>
        </w:sdtContent>
      </w:sdt>
      <w:r>
        <w:t xml:space="preserve">.  The game 7 Billion Humans uses a graphical interface to solve programming puzzles and was used as an example of what could be done while investigating a visual scripting solution </w:t>
      </w:r>
      <w:sdt>
        <w:sdtPr>
          <w:id w:val="-751975642"/>
          <w:citation/>
        </w:sdtPr>
        <w:sdtContent>
          <w:r w:rsidR="00222030">
            <w:fldChar w:fldCharType="begin"/>
          </w:r>
          <w:r w:rsidR="00222030">
            <w:instrText xml:space="preserve"> CITATION 7Bi18 \l 1033 </w:instrText>
          </w:r>
          <w:r w:rsidR="00222030">
            <w:fldChar w:fldCharType="separate"/>
          </w:r>
          <w:r w:rsidR="00820158" w:rsidRPr="00820158">
            <w:rPr>
              <w:noProof/>
            </w:rPr>
            <w:t>[18]</w:t>
          </w:r>
          <w:r w:rsidR="00222030">
            <w:fldChar w:fldCharType="end"/>
          </w:r>
        </w:sdtContent>
      </w:sdt>
      <w:r>
        <w:t>.</w:t>
      </w:r>
    </w:p>
    <w:p w14:paraId="43657722" w14:textId="55D1B1F1" w:rsidR="002D2D9C" w:rsidRPr="00CE7864" w:rsidRDefault="002D2D9C">
      <w:pPr>
        <w:pStyle w:val="Heading1"/>
        <w:rPr>
          <w:rStyle w:val="IntenseEmphasis"/>
          <w:rFonts w:asciiTheme="minorHAnsi" w:eastAsiaTheme="minorHAnsi" w:hAnsiTheme="minorHAnsi" w:cstheme="minorBidi"/>
          <w:b w:val="0"/>
          <w:bCs w:val="0"/>
          <w:i w:val="0"/>
          <w:iCs w:val="0"/>
          <w:color w:val="365F91" w:themeColor="accent1" w:themeShade="BF"/>
          <w:sz w:val="22"/>
          <w:szCs w:val="22"/>
        </w:rPr>
      </w:pPr>
      <w:bookmarkStart w:id="35" w:name="_Toc68734811"/>
      <w:r w:rsidRPr="00CE7864">
        <w:rPr>
          <w:rStyle w:val="IntenseEmphasis"/>
          <w:i w:val="0"/>
          <w:iCs w:val="0"/>
          <w:color w:val="365F91" w:themeColor="accent1" w:themeShade="BF"/>
        </w:rPr>
        <w:lastRenderedPageBreak/>
        <w:t>Artifact</w:t>
      </w:r>
      <w:bookmarkEnd w:id="35"/>
    </w:p>
    <w:p w14:paraId="36DC848B" w14:textId="4E3DC532" w:rsidR="002D2D9C" w:rsidRDefault="002D2D9C" w:rsidP="00CE7864">
      <w:pPr>
        <w:pStyle w:val="Heading1"/>
        <w:rPr>
          <w:rStyle w:val="IntenseEmphasis"/>
          <w:i w:val="0"/>
          <w:iCs w:val="0"/>
          <w:color w:val="365F91" w:themeColor="accent1" w:themeShade="BF"/>
        </w:rPr>
      </w:pPr>
      <w:bookmarkStart w:id="36" w:name="_Toc68734812"/>
      <w:r w:rsidRPr="00CE7864">
        <w:rPr>
          <w:rStyle w:val="IntenseEmphasis"/>
          <w:i w:val="0"/>
          <w:iCs w:val="0"/>
          <w:color w:val="365F91" w:themeColor="accent1" w:themeShade="BF"/>
        </w:rPr>
        <w:t>Implementation</w:t>
      </w:r>
      <w:bookmarkEnd w:id="36"/>
    </w:p>
    <w:p w14:paraId="32C3015B" w14:textId="33269313" w:rsidR="001E4D31" w:rsidRDefault="001E4D31" w:rsidP="001E4D31">
      <w:pPr>
        <w:rPr>
          <w:i/>
        </w:rPr>
      </w:pPr>
      <w:r w:rsidRPr="001E4D31">
        <w:rPr>
          <w:i/>
        </w:rPr>
        <w:t>Add sections under this heading as appropriate to describe the artifact.</w:t>
      </w:r>
    </w:p>
    <w:p w14:paraId="1635F2E5" w14:textId="77777777" w:rsidR="00192E07" w:rsidRPr="00192E07" w:rsidRDefault="00192E07" w:rsidP="001A4A2A">
      <w:pPr>
        <w:pStyle w:val="Heading2"/>
        <w:rPr>
          <w:rStyle w:val="IntenseEmphasis"/>
          <w:iCs w:val="0"/>
          <w:color w:val="auto"/>
        </w:rPr>
      </w:pPr>
      <w:bookmarkStart w:id="37" w:name="_Toc68734813"/>
      <w:r w:rsidRPr="001A4A2A">
        <w:rPr>
          <w:rStyle w:val="IntenseEmphasis"/>
          <w:i w:val="0"/>
          <w:iCs w:val="0"/>
        </w:rPr>
        <w:t>Compiler</w:t>
      </w:r>
      <w:bookmarkEnd w:id="37"/>
    </w:p>
    <w:p w14:paraId="2EB3FC3B" w14:textId="193BDB2F" w:rsidR="00192E07" w:rsidRPr="001A4A2A" w:rsidRDefault="00192E07" w:rsidP="001A4A2A">
      <w:pPr>
        <w:pStyle w:val="Heading3"/>
        <w:rPr>
          <w:rStyle w:val="IntenseEmphasis"/>
          <w:i w:val="0"/>
          <w:iCs w:val="0"/>
        </w:rPr>
      </w:pPr>
      <w:bookmarkStart w:id="38" w:name="_Toc68734814"/>
      <w:r w:rsidRPr="001A4A2A">
        <w:rPr>
          <w:rStyle w:val="IntenseEmphasis"/>
          <w:i w:val="0"/>
          <w:iCs w:val="0"/>
        </w:rPr>
        <w:t>Scanner</w:t>
      </w:r>
      <w:bookmarkEnd w:id="38"/>
    </w:p>
    <w:p w14:paraId="4898D808" w14:textId="100623A4" w:rsidR="00961249" w:rsidRPr="00B61C5D" w:rsidRDefault="00E7027D" w:rsidP="00B61C5D">
      <w:r>
        <w:rPr>
          <w:rStyle w:val="IntenseEmphasis"/>
          <w:i w:val="0"/>
          <w:color w:val="auto"/>
        </w:rPr>
        <w:t>The scanner reads in a source file as a string and processes each character using a single token lookahead approach. Only the current token and the next token need to be known in order to classify and save each token type. Tokens hold an enum for their type, a string containing the data in the source code that corresponds to that token, and the line number of the source file it was found on.</w:t>
      </w:r>
    </w:p>
    <w:p w14:paraId="49E03062" w14:textId="16F5A956" w:rsidR="00192E07" w:rsidRPr="001A4A2A" w:rsidRDefault="00192E07" w:rsidP="001A4A2A">
      <w:pPr>
        <w:pStyle w:val="Heading3"/>
        <w:rPr>
          <w:rStyle w:val="IntenseEmphasis"/>
          <w:i w:val="0"/>
          <w:iCs w:val="0"/>
        </w:rPr>
      </w:pPr>
      <w:bookmarkStart w:id="39" w:name="_Toc68734815"/>
      <w:r w:rsidRPr="001A4A2A">
        <w:rPr>
          <w:rStyle w:val="IntenseEmphasis"/>
          <w:i w:val="0"/>
          <w:iCs w:val="0"/>
        </w:rPr>
        <w:t>Parser</w:t>
      </w:r>
      <w:bookmarkEnd w:id="39"/>
    </w:p>
    <w:p w14:paraId="0E3EDE59" w14:textId="33F8288E" w:rsidR="00DA2B5F" w:rsidRPr="00B61C5D" w:rsidRDefault="00DA2B5F" w:rsidP="00B61C5D">
      <w:pPr>
        <w:rPr>
          <w:rStyle w:val="IntenseEmphasis"/>
          <w:i w:val="0"/>
          <w:color w:val="auto"/>
        </w:rPr>
      </w:pPr>
      <w:r>
        <w:rPr>
          <w:rStyle w:val="IntenseEmphasis"/>
          <w:i w:val="0"/>
          <w:color w:val="auto"/>
        </w:rPr>
        <w:t>The parser iterates through the list of tokens generated by the scanner and generates bytecode chunks for each state and function definition. Each Zephyr script is converted into a ZephyrScriptDefinition object which holds the global state bytecode chunk along with each state bytecode chunk. Each state chunk contains a map of the event bytecode chunks that are defined in that state.</w:t>
      </w:r>
    </w:p>
    <w:p w14:paraId="7618A9BA" w14:textId="7B6BA60B" w:rsidR="00F40316" w:rsidRDefault="00F40316" w:rsidP="001A4A2A">
      <w:pPr>
        <w:pStyle w:val="Heading3"/>
        <w:rPr>
          <w:rStyle w:val="IntenseEmphasis"/>
          <w:i w:val="0"/>
          <w:iCs w:val="0"/>
        </w:rPr>
      </w:pPr>
      <w:bookmarkStart w:id="40" w:name="_Toc68734816"/>
      <w:r w:rsidRPr="001A4A2A">
        <w:rPr>
          <w:rStyle w:val="IntenseEmphasis"/>
          <w:i w:val="0"/>
          <w:iCs w:val="0"/>
        </w:rPr>
        <w:t xml:space="preserve">Error </w:t>
      </w:r>
      <w:r w:rsidR="00F36E3B">
        <w:rPr>
          <w:rStyle w:val="IntenseEmphasis"/>
          <w:i w:val="0"/>
          <w:iCs w:val="0"/>
        </w:rPr>
        <w:t>H</w:t>
      </w:r>
      <w:r w:rsidR="00F36E3B" w:rsidRPr="001A4A2A">
        <w:rPr>
          <w:rStyle w:val="IntenseEmphasis"/>
          <w:i w:val="0"/>
          <w:iCs w:val="0"/>
        </w:rPr>
        <w:t>andling</w:t>
      </w:r>
      <w:bookmarkEnd w:id="40"/>
      <w:r w:rsidR="00F36E3B" w:rsidRPr="001A4A2A">
        <w:rPr>
          <w:rStyle w:val="IntenseEmphasis"/>
          <w:i w:val="0"/>
          <w:iCs w:val="0"/>
        </w:rPr>
        <w:t xml:space="preserve"> </w:t>
      </w:r>
    </w:p>
    <w:p w14:paraId="6BCDE942" w14:textId="556B8823" w:rsidR="00DA2B5F" w:rsidRDefault="00DA2B5F" w:rsidP="00DA2B5F">
      <w:r>
        <w:t>Parser errors are reported to the dev console with the line number and error message. If an entity’s script contains an error, the script is marked as invalid and that entity will have “Script Error” displayed on it in the world and no update or event bytecode chunks will be executed for that entity.</w:t>
      </w:r>
    </w:p>
    <w:p w14:paraId="0BB02AC3" w14:textId="77777777" w:rsidR="005F5D24" w:rsidRDefault="00142A4C" w:rsidP="005F5D24">
      <w:pPr>
        <w:keepNext/>
      </w:pPr>
      <w:r w:rsidRPr="00142A4C">
        <w:rPr>
          <w:noProof/>
        </w:rPr>
        <w:drawing>
          <wp:inline distT="0" distB="0" distL="0" distR="0" wp14:anchorId="2C50879C" wp14:editId="1BA292B1">
            <wp:extent cx="5943600" cy="1405890"/>
            <wp:effectExtent l="0" t="0" r="0" b="3810"/>
            <wp:docPr id="6" name="Picture 5" descr="A picture containing graphical user interface&#10;&#10;Description automatically generated">
              <a:extLst xmlns:a="http://schemas.openxmlformats.org/drawingml/2006/main">
                <a:ext uri="{FF2B5EF4-FFF2-40B4-BE49-F238E27FC236}">
                  <a16:creationId xmlns:a16="http://schemas.microsoft.com/office/drawing/2014/main" id="{54D6AC4B-0A39-4DCE-838C-DB90C277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graphical user interface&#10;&#10;Description automatically generated">
                      <a:extLst>
                        <a:ext uri="{FF2B5EF4-FFF2-40B4-BE49-F238E27FC236}">
                          <a16:creationId xmlns:a16="http://schemas.microsoft.com/office/drawing/2014/main" id="{54D6AC4B-0A39-4DCE-838C-DB90C2770031}"/>
                        </a:ext>
                      </a:extLst>
                    </pic:cNvPr>
                    <pic:cNvPicPr>
                      <a:picLocks noChangeAspect="1"/>
                    </pic:cNvPicPr>
                  </pic:nvPicPr>
                  <pic:blipFill rotWithShape="1">
                    <a:blip r:embed="rId13">
                      <a:extLst>
                        <a:ext uri="{28A0092B-C50C-407E-A947-70E740481C1C}">
                          <a14:useLocalDpi xmlns:a14="http://schemas.microsoft.com/office/drawing/2010/main" val="0"/>
                        </a:ext>
                      </a:extLst>
                    </a:blip>
                    <a:srcRect t="39970"/>
                    <a:stretch/>
                  </pic:blipFill>
                  <pic:spPr>
                    <a:xfrm>
                      <a:off x="0" y="0"/>
                      <a:ext cx="5943600" cy="1405890"/>
                    </a:xfrm>
                    <a:prstGeom prst="rect">
                      <a:avLst/>
                    </a:prstGeom>
                  </pic:spPr>
                </pic:pic>
              </a:graphicData>
            </a:graphic>
          </wp:inline>
        </w:drawing>
      </w:r>
    </w:p>
    <w:p w14:paraId="25885D2F" w14:textId="79E18EB7" w:rsidR="00DA2B5F" w:rsidRDefault="005F5D24" w:rsidP="00B61C5D">
      <w:pPr>
        <w:pStyle w:val="Caption"/>
        <w:jc w:val="center"/>
        <w:rPr>
          <w:rStyle w:val="IntenseEmphasis"/>
          <w:b w:val="0"/>
          <w:bCs w:val="0"/>
          <w:i w:val="0"/>
          <w:iCs w:val="0"/>
        </w:rPr>
      </w:pPr>
      <w:bookmarkStart w:id="41" w:name="_Toc68735207"/>
      <w:r>
        <w:t xml:space="preserve">Figure </w:t>
      </w:r>
      <w:fldSimple w:instr=" SEQ Figure \* ARABIC ">
        <w:r w:rsidR="000A68E1">
          <w:rPr>
            <w:noProof/>
          </w:rPr>
          <w:t>1</w:t>
        </w:r>
      </w:fldSimple>
      <w:r>
        <w:t>: Parser Error</w:t>
      </w:r>
      <w:bookmarkEnd w:id="41"/>
    </w:p>
    <w:p w14:paraId="31263421" w14:textId="15ED19AC" w:rsidR="00F40316" w:rsidRDefault="00F36E3B" w:rsidP="001A4A2A">
      <w:pPr>
        <w:pStyle w:val="Heading3"/>
        <w:rPr>
          <w:rStyle w:val="IntenseEmphasis"/>
          <w:i w:val="0"/>
          <w:iCs w:val="0"/>
        </w:rPr>
      </w:pPr>
      <w:bookmarkStart w:id="42" w:name="_Toc68734817"/>
      <w:r>
        <w:rPr>
          <w:rStyle w:val="IntenseEmphasis"/>
          <w:i w:val="0"/>
          <w:iCs w:val="0"/>
        </w:rPr>
        <w:t xml:space="preserve">Hot </w:t>
      </w:r>
      <w:r w:rsidR="00961249">
        <w:rPr>
          <w:rStyle w:val="IntenseEmphasis"/>
          <w:i w:val="0"/>
          <w:iCs w:val="0"/>
        </w:rPr>
        <w:t>Reloading</w:t>
      </w:r>
      <w:bookmarkEnd w:id="42"/>
    </w:p>
    <w:p w14:paraId="137A489C" w14:textId="2F2DEDB4" w:rsidR="001A4A2A" w:rsidRPr="009C3780" w:rsidRDefault="00142A4C" w:rsidP="00B61C5D">
      <w:pPr>
        <w:rPr>
          <w:rStyle w:val="IntenseEmphasis"/>
          <w:iCs w:val="0"/>
          <w:color w:val="auto"/>
        </w:rPr>
      </w:pPr>
      <w:r>
        <w:t>All data files including Zephyr scripts, XML maps, XML entity definitions, audio, sprites, and the XML game config</w:t>
      </w:r>
      <w:r w:rsidR="00B61C5D">
        <w:t>uration</w:t>
      </w:r>
      <w:r>
        <w:t xml:space="preserve"> file can be reloaded without closing the application by pressing F5. </w:t>
      </w:r>
      <w:r w:rsidR="006A3FA3">
        <w:t>Hot reloading deletes all data definition objects and generates them again in order to respect any dependencies amongst the different files. F6 will reload just the Zephyr scripts, which is useful for modifying an entity’s AI without resetting the level. Using the script only reload can break functionality that depends on entity spawning, since the entities are not reloaded with this operation, so it must be used with caution while the safer reloading method is to reload all data files instead.</w:t>
      </w:r>
      <w:r>
        <w:t xml:space="preserve"> </w:t>
      </w:r>
    </w:p>
    <w:p w14:paraId="08D93B18" w14:textId="030C8C98" w:rsidR="00192E07" w:rsidRPr="001A4A2A" w:rsidRDefault="00192E07" w:rsidP="001A4A2A">
      <w:pPr>
        <w:pStyle w:val="Heading2"/>
        <w:rPr>
          <w:rStyle w:val="IntenseEmphasis"/>
          <w:i w:val="0"/>
          <w:iCs w:val="0"/>
        </w:rPr>
      </w:pPr>
      <w:bookmarkStart w:id="43" w:name="_Toc68734818"/>
      <w:r w:rsidRPr="001A4A2A">
        <w:rPr>
          <w:rStyle w:val="IntenseEmphasis"/>
          <w:i w:val="0"/>
          <w:iCs w:val="0"/>
        </w:rPr>
        <w:lastRenderedPageBreak/>
        <w:t>Virtual Machine</w:t>
      </w:r>
      <w:bookmarkEnd w:id="43"/>
    </w:p>
    <w:p w14:paraId="35D322E7" w14:textId="5A2AD1CD" w:rsidR="00192E07" w:rsidRDefault="00192E07" w:rsidP="001A4A2A">
      <w:pPr>
        <w:pStyle w:val="Heading3"/>
        <w:rPr>
          <w:rStyle w:val="IntenseEmphasis"/>
          <w:i w:val="0"/>
          <w:iCs w:val="0"/>
        </w:rPr>
      </w:pPr>
      <w:bookmarkStart w:id="44" w:name="_Toc68734819"/>
      <w:r w:rsidRPr="001A4A2A">
        <w:rPr>
          <w:rStyle w:val="IntenseEmphasis"/>
          <w:i w:val="0"/>
          <w:iCs w:val="0"/>
        </w:rPr>
        <w:t xml:space="preserve">Stack-based </w:t>
      </w:r>
      <w:r w:rsidR="00F36E3B">
        <w:rPr>
          <w:rStyle w:val="IntenseEmphasis"/>
          <w:i w:val="0"/>
          <w:iCs w:val="0"/>
        </w:rPr>
        <w:t>I</w:t>
      </w:r>
      <w:r w:rsidR="00F36E3B" w:rsidRPr="001A4A2A">
        <w:rPr>
          <w:rStyle w:val="IntenseEmphasis"/>
          <w:i w:val="0"/>
          <w:iCs w:val="0"/>
        </w:rPr>
        <w:t>nterpretation</w:t>
      </w:r>
      <w:bookmarkEnd w:id="44"/>
    </w:p>
    <w:p w14:paraId="37BF9B09" w14:textId="3122C528" w:rsidR="00961249" w:rsidRDefault="00BD0141" w:rsidP="00961249">
      <w:r>
        <w:t xml:space="preserve">When the VM interprets a bytecode chunk, all temporary constant values are pushed into a stack that later operations can pop to retrieve the constants. </w:t>
      </w:r>
      <w:r w:rsidR="000B35C2">
        <w:t xml:space="preserve">A variant data type containing the variable type as well as a union of all supported Zephyr types, ZephyrValue, is used for the constant stack data. </w:t>
      </w:r>
      <w:r>
        <w:t xml:space="preserve">Any code that needs to save information for future operations like variable assignment expressions, function calls, and if statements push that data onto the stack as well. </w:t>
      </w:r>
      <w:r w:rsidR="00834312">
        <w:t>As an example, e</w:t>
      </w:r>
      <w:r>
        <w:t>ach parameter in a function call as well as the total number of parameters is pushed onto the stack when interpreting the parameter definitions, and then the function call operation can use that data to know exactly how many parameters to pass into a function.</w:t>
      </w:r>
    </w:p>
    <w:p w14:paraId="1CC30840" w14:textId="77777777" w:rsidR="00EF7A80" w:rsidRDefault="00EF7A80">
      <w:pPr>
        <w:rPr>
          <w:rFonts w:asciiTheme="majorHAnsi" w:eastAsiaTheme="majorEastAsia" w:hAnsiTheme="majorHAnsi" w:cstheme="majorBidi"/>
          <w:b/>
          <w:bCs/>
          <w:color w:val="4F81BD" w:themeColor="accent1"/>
        </w:rPr>
      </w:pPr>
      <w:r>
        <w:br w:type="page"/>
      </w:r>
    </w:p>
    <w:p w14:paraId="565BB58A" w14:textId="72F42F2F" w:rsidR="00961249" w:rsidRPr="00B61C5D" w:rsidRDefault="00961249" w:rsidP="00EF7A80">
      <w:pPr>
        <w:pStyle w:val="Heading3"/>
      </w:pPr>
      <w:bookmarkStart w:id="45" w:name="_Toc68734820"/>
      <w:r>
        <w:lastRenderedPageBreak/>
        <w:t>Error Handling</w:t>
      </w:r>
      <w:bookmarkEnd w:id="45"/>
    </w:p>
    <w:p w14:paraId="1FFC5C31" w14:textId="1669943B" w:rsidR="001A4A2A" w:rsidRDefault="00EF7A80" w:rsidP="000B35C2">
      <w:pPr>
        <w:rPr>
          <w:rStyle w:val="IntenseEmphasis"/>
          <w:i w:val="0"/>
          <w:color w:val="auto"/>
        </w:rPr>
      </w:pPr>
      <w:r>
        <w:rPr>
          <w:rStyle w:val="IntenseEmphasis"/>
          <w:i w:val="0"/>
          <w:color w:val="auto"/>
        </w:rPr>
        <w:t>Types are checked by the interpreter when performing operations. If an invalid operation is requested, an error will be printed to the dev console and that entity’s script will be placed into an invalid state. Since each entity errors individually, two entities of the same type with the same error will only display the error at the point that each of them runs into the problematic code.</w:t>
      </w:r>
    </w:p>
    <w:p w14:paraId="031CF823" w14:textId="77777777" w:rsidR="005F5D24" w:rsidRDefault="00EF7A80" w:rsidP="005F5D24">
      <w:pPr>
        <w:keepNext/>
      </w:pPr>
      <w:r w:rsidRPr="00EF7A80">
        <w:rPr>
          <w:iCs/>
          <w:noProof/>
        </w:rPr>
        <w:drawing>
          <wp:inline distT="0" distB="0" distL="0" distR="0" wp14:anchorId="55B6510C" wp14:editId="6FE63BDE">
            <wp:extent cx="5943600" cy="4409440"/>
            <wp:effectExtent l="0" t="0" r="0" b="0"/>
            <wp:docPr id="2" name="Picture 5" descr="Chart&#10;&#10;Description automatically generated">
              <a:extLst xmlns:a="http://schemas.openxmlformats.org/drawingml/2006/main">
                <a:ext uri="{FF2B5EF4-FFF2-40B4-BE49-F238E27FC236}">
                  <a16:creationId xmlns:a16="http://schemas.microsoft.com/office/drawing/2014/main" id="{1957E911-E831-489D-8CDD-57CBDF2F3A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10;&#10;Description automatically generated">
                      <a:extLst>
                        <a:ext uri="{FF2B5EF4-FFF2-40B4-BE49-F238E27FC236}">
                          <a16:creationId xmlns:a16="http://schemas.microsoft.com/office/drawing/2014/main" id="{1957E911-E831-489D-8CDD-57CBDF2F3A8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409440"/>
                    </a:xfrm>
                    <a:prstGeom prst="rect">
                      <a:avLst/>
                    </a:prstGeom>
                  </pic:spPr>
                </pic:pic>
              </a:graphicData>
            </a:graphic>
          </wp:inline>
        </w:drawing>
      </w:r>
    </w:p>
    <w:p w14:paraId="6B6865E9" w14:textId="03123DC2" w:rsidR="00EF7A80" w:rsidRPr="00B61C5D" w:rsidRDefault="005F5D24" w:rsidP="00B61C5D">
      <w:pPr>
        <w:pStyle w:val="Caption"/>
        <w:jc w:val="center"/>
        <w:rPr>
          <w:rStyle w:val="IntenseEmphasis"/>
          <w:i w:val="0"/>
          <w:color w:val="auto"/>
        </w:rPr>
      </w:pPr>
      <w:bookmarkStart w:id="46" w:name="_Toc68735208"/>
      <w:r>
        <w:t xml:space="preserve">Figure </w:t>
      </w:r>
      <w:fldSimple w:instr=" SEQ Figure \* ARABIC ">
        <w:r w:rsidR="000A68E1">
          <w:rPr>
            <w:noProof/>
          </w:rPr>
          <w:t>2</w:t>
        </w:r>
      </w:fldSimple>
      <w:r>
        <w:t>: Runtime Error</w:t>
      </w:r>
      <w:bookmarkEnd w:id="46"/>
    </w:p>
    <w:p w14:paraId="673757F8" w14:textId="4099ECF1" w:rsidR="00F40316" w:rsidRDefault="00961249" w:rsidP="001A4A2A">
      <w:pPr>
        <w:pStyle w:val="Heading2"/>
        <w:rPr>
          <w:rStyle w:val="IntenseEmphasis"/>
          <w:i w:val="0"/>
          <w:iCs w:val="0"/>
        </w:rPr>
      </w:pPr>
      <w:bookmarkStart w:id="47" w:name="_Toc68734821"/>
      <w:r w:rsidRPr="001A4A2A">
        <w:rPr>
          <w:rStyle w:val="IntenseEmphasis"/>
          <w:i w:val="0"/>
          <w:iCs w:val="0"/>
        </w:rPr>
        <w:t>Zephyr</w:t>
      </w:r>
      <w:r>
        <w:rPr>
          <w:rStyle w:val="IntenseEmphasis"/>
          <w:i w:val="0"/>
          <w:iCs w:val="0"/>
        </w:rPr>
        <w:t>Script</w:t>
      </w:r>
      <w:bookmarkEnd w:id="47"/>
    </w:p>
    <w:p w14:paraId="29048BF3" w14:textId="643115CA" w:rsidR="00EF7A80" w:rsidRPr="00B61C5D" w:rsidRDefault="00EF7A80" w:rsidP="00B61C5D">
      <w:r>
        <w:t>Each entity can own zero or one ZephyrScript object. The ZephyrObject handles all script updates and event calls. Upon entering a state, any functions that were declared in the old state will be unregistered for the entity in the event system. Then, any functions that are declared in the new state will have a subscription added for the entity. Whenever that event is fired by another ZephyrScript object or the game engine, the event’s bytecode chunk will be executed by the VM.</w:t>
      </w:r>
    </w:p>
    <w:p w14:paraId="2CF14052" w14:textId="77777777" w:rsidR="005C7021" w:rsidRDefault="005C7021">
      <w:pPr>
        <w:rPr>
          <w:rStyle w:val="IntenseEmphasis"/>
          <w:rFonts w:asciiTheme="majorHAnsi" w:eastAsiaTheme="majorEastAsia" w:hAnsiTheme="majorHAnsi" w:cstheme="majorBidi"/>
          <w:b/>
          <w:bCs/>
          <w:i w:val="0"/>
          <w:color w:val="auto"/>
          <w:sz w:val="28"/>
          <w:szCs w:val="28"/>
        </w:rPr>
      </w:pPr>
      <w:r>
        <w:rPr>
          <w:rStyle w:val="IntenseEmphasis"/>
          <w:i w:val="0"/>
          <w:color w:val="auto"/>
        </w:rPr>
        <w:br w:type="page"/>
      </w:r>
    </w:p>
    <w:p w14:paraId="51126250" w14:textId="0534B0B5" w:rsidR="002D2D9C" w:rsidRPr="00CE7864" w:rsidRDefault="002D2D9C" w:rsidP="00CE7864">
      <w:pPr>
        <w:pStyle w:val="Heading1"/>
        <w:rPr>
          <w:rStyle w:val="IntenseEmphasis"/>
          <w:i w:val="0"/>
          <w:iCs w:val="0"/>
          <w:color w:val="365F91" w:themeColor="accent1" w:themeShade="BF"/>
        </w:rPr>
      </w:pPr>
      <w:bookmarkStart w:id="48" w:name="_Toc68734822"/>
      <w:r w:rsidRPr="00CE7864">
        <w:rPr>
          <w:rStyle w:val="IntenseEmphasis"/>
          <w:i w:val="0"/>
          <w:iCs w:val="0"/>
          <w:color w:val="365F91" w:themeColor="accent1" w:themeShade="BF"/>
        </w:rPr>
        <w:lastRenderedPageBreak/>
        <w:t>Architecture</w:t>
      </w:r>
      <w:bookmarkEnd w:id="48"/>
    </w:p>
    <w:p w14:paraId="2B2E7782" w14:textId="3B1F01F3" w:rsidR="005C7021" w:rsidRPr="00B61C5D" w:rsidRDefault="005C7021">
      <w:pPr>
        <w:rPr>
          <w:iCs/>
        </w:rPr>
      </w:pPr>
      <w:r w:rsidRPr="005C7021">
        <w:rPr>
          <w:iCs/>
        </w:rPr>
        <w:t>The diagram below shows how Zephyr scripts can interact with each other and with the game engine.</w:t>
      </w:r>
    </w:p>
    <w:p w14:paraId="69A3F4D3" w14:textId="37779F72" w:rsidR="005C7021" w:rsidRDefault="005C7021" w:rsidP="005C7021">
      <w:pPr>
        <w:pStyle w:val="ListParagraph"/>
        <w:numPr>
          <w:ilvl w:val="0"/>
          <w:numId w:val="53"/>
        </w:numPr>
        <w:rPr>
          <w:iCs/>
        </w:rPr>
      </w:pPr>
      <w:r>
        <w:rPr>
          <w:iCs/>
        </w:rPr>
        <w:t>A Zephyr script is compiled into bytecode chunks.</w:t>
      </w:r>
    </w:p>
    <w:p w14:paraId="032CB927" w14:textId="71799D93" w:rsidR="005C7021" w:rsidRDefault="005C7021" w:rsidP="005C7021">
      <w:pPr>
        <w:pStyle w:val="ListParagraph"/>
        <w:numPr>
          <w:ilvl w:val="0"/>
          <w:numId w:val="53"/>
        </w:numPr>
        <w:rPr>
          <w:iCs/>
        </w:rPr>
      </w:pPr>
      <w:r>
        <w:rPr>
          <w:iCs/>
        </w:rPr>
        <w:t>When the entity updates or receives an event, the corresponding bytecode is interpreted by the VM.</w:t>
      </w:r>
    </w:p>
    <w:p w14:paraId="619F019E" w14:textId="71C35182" w:rsidR="005C7021" w:rsidRDefault="00453F39" w:rsidP="005C7021">
      <w:pPr>
        <w:pStyle w:val="ListParagraph"/>
        <w:numPr>
          <w:ilvl w:val="1"/>
          <w:numId w:val="53"/>
        </w:numPr>
        <w:rPr>
          <w:iCs/>
        </w:rPr>
      </w:pPr>
      <w:r>
        <w:rPr>
          <w:iCs/>
        </w:rPr>
        <w:t>Function call</w:t>
      </w:r>
      <w:r w:rsidR="005C7021">
        <w:rPr>
          <w:iCs/>
        </w:rPr>
        <w:t xml:space="preserve"> – fires an event either in another ZephyrObject or one of the events exposed to the scripts from the engine in the GameAPI file.</w:t>
      </w:r>
    </w:p>
    <w:p w14:paraId="7FCBCF4D" w14:textId="0FE60B91" w:rsidR="005C7021" w:rsidRPr="00B61C5D" w:rsidRDefault="005C7021" w:rsidP="00B61C5D">
      <w:pPr>
        <w:pStyle w:val="ListParagraph"/>
        <w:numPr>
          <w:ilvl w:val="1"/>
          <w:numId w:val="53"/>
        </w:numPr>
        <w:rPr>
          <w:iCs/>
        </w:rPr>
      </w:pPr>
      <w:r>
        <w:rPr>
          <w:iCs/>
        </w:rPr>
        <w:t>ChangeState – changes the entity’s current state, calling any OnEnter and OnExit functions defined for that state change.</w:t>
      </w:r>
    </w:p>
    <w:p w14:paraId="0D7BA8CB" w14:textId="2F9A8E63" w:rsidR="00F40316" w:rsidRPr="00B61C5D" w:rsidRDefault="00F40316" w:rsidP="00B61C5D">
      <w:pPr>
        <w:rPr>
          <w:iCs/>
        </w:rPr>
      </w:pPr>
    </w:p>
    <w:p w14:paraId="3CF7E2DD" w14:textId="77777777" w:rsidR="007A2887" w:rsidRDefault="005C7021" w:rsidP="007A2887">
      <w:pPr>
        <w:keepNext/>
      </w:pPr>
      <w:r w:rsidRPr="005C7021">
        <w:rPr>
          <w:noProof/>
        </w:rPr>
        <w:drawing>
          <wp:inline distT="0" distB="0" distL="0" distR="0" wp14:anchorId="123E13A4" wp14:editId="0B9B1073">
            <wp:extent cx="5943600" cy="1971040"/>
            <wp:effectExtent l="0" t="0" r="0" b="0"/>
            <wp:docPr id="7" name="Picture 6" descr="Diagram&#10;&#10;Description automatically generated">
              <a:extLst xmlns:a="http://schemas.openxmlformats.org/drawingml/2006/main">
                <a:ext uri="{FF2B5EF4-FFF2-40B4-BE49-F238E27FC236}">
                  <a16:creationId xmlns:a16="http://schemas.microsoft.com/office/drawing/2014/main" id="{E72CE6C9-F2EA-4E0E-8619-D1215DCB7D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E72CE6C9-F2EA-4E0E-8619-D1215DCB7D8C}"/>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0CC71187" w14:textId="6996B35C" w:rsidR="007A2887" w:rsidRDefault="007A2887" w:rsidP="007A2887">
      <w:pPr>
        <w:pStyle w:val="Caption"/>
        <w:jc w:val="center"/>
      </w:pPr>
      <w:bookmarkStart w:id="49" w:name="_Toc68735209"/>
      <w:r>
        <w:t xml:space="preserve">Figure </w:t>
      </w:r>
      <w:fldSimple w:instr=" SEQ Figure \* ARABIC ">
        <w:r w:rsidR="000A68E1">
          <w:rPr>
            <w:noProof/>
          </w:rPr>
          <w:t>3</w:t>
        </w:r>
      </w:fldSimple>
      <w:r>
        <w:t>: Architecture Overview</w:t>
      </w:r>
      <w:bookmarkEnd w:id="49"/>
    </w:p>
    <w:p w14:paraId="0D10DA2E" w14:textId="0FA16880" w:rsidR="00522BBD" w:rsidRPr="00522BBD" w:rsidRDefault="00522BBD" w:rsidP="00B61C5D"/>
    <w:p w14:paraId="0FAB09DD" w14:textId="77777777" w:rsidR="002A0B6C" w:rsidRDefault="002A0B6C">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i w:val="0"/>
          <w:iCs w:val="0"/>
          <w:color w:val="365F91" w:themeColor="accent1" w:themeShade="BF"/>
        </w:rPr>
        <w:br w:type="page"/>
      </w:r>
    </w:p>
    <w:p w14:paraId="0F5D2F3C" w14:textId="6A2B06A6" w:rsidR="00CE43E7" w:rsidRDefault="00CE43E7" w:rsidP="00CE43E7">
      <w:pPr>
        <w:pStyle w:val="Heading1"/>
        <w:rPr>
          <w:rStyle w:val="IntenseEmphasis"/>
          <w:i w:val="0"/>
          <w:iCs w:val="0"/>
          <w:color w:val="365F91" w:themeColor="accent1" w:themeShade="BF"/>
        </w:rPr>
      </w:pPr>
      <w:bookmarkStart w:id="50" w:name="_Toc68734823"/>
      <w:r>
        <w:rPr>
          <w:rStyle w:val="IntenseEmphasis"/>
          <w:i w:val="0"/>
          <w:iCs w:val="0"/>
          <w:color w:val="365F91" w:themeColor="accent1" w:themeShade="BF"/>
        </w:rPr>
        <w:lastRenderedPageBreak/>
        <w:t>Syntax</w:t>
      </w:r>
      <w:bookmarkEnd w:id="50"/>
    </w:p>
    <w:p w14:paraId="30B5663E" w14:textId="6257F84E" w:rsidR="002A0B6C" w:rsidRDefault="002A0B6C" w:rsidP="00B61C5D">
      <w:pPr>
        <w:pStyle w:val="Heading2"/>
      </w:pPr>
      <w:bookmarkStart w:id="51" w:name="_Toc68734824"/>
      <w:r>
        <w:t>Types</w:t>
      </w:r>
      <w:bookmarkEnd w:id="51"/>
    </w:p>
    <w:p w14:paraId="1BDF693C" w14:textId="2FA62AEB" w:rsidR="005C7021" w:rsidRDefault="005C7021" w:rsidP="005C7021">
      <w:r>
        <w:t xml:space="preserve">The syntax of Zephyr was designed to resemble existing scripting languages in order to be easier for programmers and designers to transition to Zephyr from other languages. The language contains the types Number, String, Bool, Vec2, and Entity. </w:t>
      </w:r>
      <w:r w:rsidR="00030A7B">
        <w:t xml:space="preserve">Any type can be converted to Bool or String during operations involving those types, but valid operations between other types are defined on a </w:t>
      </w:r>
      <w:r w:rsidR="002A0B6C">
        <w:t>case-by-case</w:t>
      </w:r>
      <w:r w:rsidR="00030A7B">
        <w:t xml:space="preserve"> basis. </w:t>
      </w:r>
      <w:r>
        <w:t>The language is dynamically typed since the types are checked at runtime. The main reason for this is to support Entity objects. Entity</w:t>
      </w:r>
      <w:r w:rsidR="00030A7B">
        <w:t xml:space="preserve"> variables are stored as the id of the entity and any accessor looks up the requested member at runtime to see if it exists for the entity. There is no way to define subclasses in Zephyr, so the compiler cannot know if a defined Entity contains the members at compile time and must instead wait until runtime when the entity has been initialized to tell which expressions are valid. </w:t>
      </w:r>
    </w:p>
    <w:p w14:paraId="797654D8" w14:textId="77777777" w:rsidR="00575101" w:rsidRDefault="002A0B6C" w:rsidP="000A68E1">
      <w:pPr>
        <w:keepNext/>
        <w:jc w:val="center"/>
      </w:pPr>
      <w:r w:rsidRPr="002A0B6C">
        <w:rPr>
          <w:noProof/>
        </w:rPr>
        <w:drawing>
          <wp:inline distT="0" distB="0" distL="0" distR="0" wp14:anchorId="678E1CC5" wp14:editId="51F2B105">
            <wp:extent cx="5377111" cy="3949065"/>
            <wp:effectExtent l="0" t="0" r="0" b="0"/>
            <wp:docPr id="8" name="Picture 7" descr="Text&#10;&#10;Description automatically generated">
              <a:extLst xmlns:a="http://schemas.openxmlformats.org/drawingml/2006/main">
                <a:ext uri="{FF2B5EF4-FFF2-40B4-BE49-F238E27FC236}">
                  <a16:creationId xmlns:a16="http://schemas.microsoft.com/office/drawing/2014/main" id="{A6D321D9-BF12-4B59-9438-3CAFF529ED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A6D321D9-BF12-4B59-9438-3CAFF529ED05}"/>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377111" cy="3949065"/>
                    </a:xfrm>
                    <a:prstGeom prst="rect">
                      <a:avLst/>
                    </a:prstGeom>
                  </pic:spPr>
                </pic:pic>
              </a:graphicData>
            </a:graphic>
          </wp:inline>
        </w:drawing>
      </w:r>
    </w:p>
    <w:p w14:paraId="14C945BA" w14:textId="721B92C7" w:rsidR="002A0B6C" w:rsidRPr="00B61C5D" w:rsidRDefault="00575101" w:rsidP="00B61C5D">
      <w:pPr>
        <w:pStyle w:val="Caption"/>
        <w:jc w:val="center"/>
      </w:pPr>
      <w:bookmarkStart w:id="52" w:name="_Toc68735210"/>
      <w:r>
        <w:t xml:space="preserve">Figure </w:t>
      </w:r>
      <w:fldSimple w:instr=" SEQ Figure \* ARABIC ">
        <w:r w:rsidR="000A68E1">
          <w:rPr>
            <w:noProof/>
          </w:rPr>
          <w:t>4</w:t>
        </w:r>
      </w:fldSimple>
      <w:r>
        <w:t>: Sample Zephyr Code</w:t>
      </w:r>
      <w:bookmarkEnd w:id="52"/>
    </w:p>
    <w:p w14:paraId="7D686112" w14:textId="77777777" w:rsidR="00C0501E" w:rsidRDefault="00C0501E">
      <w:pPr>
        <w:rPr>
          <w:rFonts w:asciiTheme="majorHAnsi" w:eastAsiaTheme="majorEastAsia" w:hAnsiTheme="majorHAnsi" w:cstheme="majorBidi"/>
          <w:b/>
          <w:bCs/>
          <w:color w:val="4F81BD" w:themeColor="accent1"/>
          <w:sz w:val="26"/>
          <w:szCs w:val="26"/>
        </w:rPr>
      </w:pPr>
      <w:r>
        <w:br w:type="page"/>
      </w:r>
    </w:p>
    <w:p w14:paraId="64607F22" w14:textId="657FF2F0" w:rsidR="002A0B6C" w:rsidRDefault="002A0B6C" w:rsidP="002A0B6C">
      <w:pPr>
        <w:pStyle w:val="Heading2"/>
        <w:rPr>
          <w:rStyle w:val="IntenseEmphasis"/>
          <w:i w:val="0"/>
          <w:iCs w:val="0"/>
        </w:rPr>
      </w:pPr>
      <w:bookmarkStart w:id="53" w:name="_Toc68734825"/>
      <w:r w:rsidRPr="00B61C5D">
        <w:rPr>
          <w:rStyle w:val="IntenseEmphasis"/>
          <w:i w:val="0"/>
          <w:iCs w:val="0"/>
        </w:rPr>
        <w:lastRenderedPageBreak/>
        <w:t>Functions</w:t>
      </w:r>
      <w:bookmarkEnd w:id="53"/>
    </w:p>
    <w:p w14:paraId="2412E3DF" w14:textId="77777777" w:rsidR="00C0501E" w:rsidRDefault="002A0B6C" w:rsidP="002A0B6C">
      <w:r>
        <w:t xml:space="preserve">Functions can be defined either inside a state or in the global state. Functions are implemented using the event system. A function definition registers that function name with the event system, and </w:t>
      </w:r>
      <w:r w:rsidR="00453F39">
        <w:t>a function call fires an event with the provided parameters as the event arguments. Upon receiving a subscribed event, an entity will execute the bytecode chunk associated with the event. Variables are passed into functions by reference, allowing for data to be returned from a function call. The one exception to this is member variables for Vec2 and Entity, which are passed by value instead.</w:t>
      </w:r>
    </w:p>
    <w:p w14:paraId="5FCB0797" w14:textId="77777777" w:rsidR="000A68E1" w:rsidRDefault="00C0501E" w:rsidP="000A68E1">
      <w:pPr>
        <w:keepNext/>
        <w:jc w:val="center"/>
      </w:pPr>
      <w:r w:rsidRPr="00C0501E">
        <w:rPr>
          <w:noProof/>
        </w:rPr>
        <w:drawing>
          <wp:inline distT="0" distB="0" distL="0" distR="0" wp14:anchorId="327EB431" wp14:editId="41D399B0">
            <wp:extent cx="5163668" cy="1941655"/>
            <wp:effectExtent l="0" t="0" r="0" b="1905"/>
            <wp:docPr id="4" name="Picture 7" descr="Text&#10;&#10;Description automatically generated">
              <a:extLst xmlns:a="http://schemas.openxmlformats.org/drawingml/2006/main">
                <a:ext uri="{FF2B5EF4-FFF2-40B4-BE49-F238E27FC236}">
                  <a16:creationId xmlns:a16="http://schemas.microsoft.com/office/drawing/2014/main" id="{E270E5A5-6875-4A5C-A5FA-B2D36F3E7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Text&#10;&#10;Description automatically generated">
                      <a:extLst>
                        <a:ext uri="{FF2B5EF4-FFF2-40B4-BE49-F238E27FC236}">
                          <a16:creationId xmlns:a16="http://schemas.microsoft.com/office/drawing/2014/main" id="{E270E5A5-6875-4A5C-A5FA-B2D36F3E7374}"/>
                        </a:ext>
                      </a:extLst>
                    </pic:cNvPr>
                    <pic:cNvPicPr>
                      <a:picLocks noChangeAspect="1"/>
                    </pic:cNvPicPr>
                  </pic:nvPicPr>
                  <pic:blipFill rotWithShape="1">
                    <a:blip r:embed="rId17">
                      <a:extLst>
                        <a:ext uri="{28A0092B-C50C-407E-A947-70E740481C1C}">
                          <a14:useLocalDpi xmlns:a14="http://schemas.microsoft.com/office/drawing/2010/main" val="0"/>
                        </a:ext>
                      </a:extLst>
                    </a:blip>
                    <a:srcRect l="2214"/>
                    <a:stretch/>
                  </pic:blipFill>
                  <pic:spPr>
                    <a:xfrm>
                      <a:off x="0" y="0"/>
                      <a:ext cx="5163668" cy="1941655"/>
                    </a:xfrm>
                    <a:prstGeom prst="rect">
                      <a:avLst/>
                    </a:prstGeom>
                  </pic:spPr>
                </pic:pic>
              </a:graphicData>
            </a:graphic>
          </wp:inline>
        </w:drawing>
      </w:r>
    </w:p>
    <w:p w14:paraId="7897CC68" w14:textId="1AEB7C8F" w:rsidR="002A0B6C" w:rsidRPr="00B61C5D" w:rsidRDefault="000A68E1" w:rsidP="00B61C5D">
      <w:pPr>
        <w:pStyle w:val="Caption"/>
        <w:jc w:val="center"/>
      </w:pPr>
      <w:bookmarkStart w:id="54" w:name="_Toc68735211"/>
      <w:r>
        <w:t xml:space="preserve">Figure </w:t>
      </w:r>
      <w:fldSimple w:instr=" SEQ Figure \* ARABIC ">
        <w:r>
          <w:rPr>
            <w:noProof/>
          </w:rPr>
          <w:t>5</w:t>
        </w:r>
      </w:fldSimple>
      <w:r>
        <w:t>: Function Example</w:t>
      </w:r>
      <w:bookmarkEnd w:id="54"/>
    </w:p>
    <w:p w14:paraId="2BC88787" w14:textId="77777777" w:rsidR="00C0501E" w:rsidRDefault="002A0B6C" w:rsidP="002A0B6C">
      <w:pPr>
        <w:pStyle w:val="Heading2"/>
        <w:rPr>
          <w:rStyle w:val="IntenseEmphasis"/>
          <w:i w:val="0"/>
          <w:iCs w:val="0"/>
        </w:rPr>
      </w:pPr>
      <w:bookmarkStart w:id="55" w:name="_Toc68734826"/>
      <w:r w:rsidRPr="00B61C5D">
        <w:rPr>
          <w:rStyle w:val="IntenseEmphasis"/>
          <w:i w:val="0"/>
          <w:iCs w:val="0"/>
        </w:rPr>
        <w:t>States</w:t>
      </w:r>
      <w:bookmarkEnd w:id="55"/>
    </w:p>
    <w:p w14:paraId="25EA7A4F" w14:textId="77777777" w:rsidR="00C0501E" w:rsidRDefault="00C0501E" w:rsidP="00C0501E">
      <w:pPr>
        <w:rPr>
          <w:rStyle w:val="IntenseEmphasis"/>
          <w:i w:val="0"/>
          <w:iCs w:val="0"/>
          <w:color w:val="auto"/>
        </w:rPr>
      </w:pPr>
      <w:r>
        <w:rPr>
          <w:rStyle w:val="IntenseEmphasis"/>
          <w:i w:val="0"/>
          <w:iCs w:val="0"/>
          <w:color w:val="auto"/>
        </w:rPr>
        <w:t>A state can only be defined in the global state. It is not valid to define substates inside a state definition. Each state has built in functions OnEnter, OnExit, OnUpdate which are called when entering, exiting, or when the parent entity updates. ChangeState is used to transition to a new state in a Zephyr script.</w:t>
      </w:r>
    </w:p>
    <w:p w14:paraId="3AF71219" w14:textId="77777777" w:rsidR="000A68E1" w:rsidRDefault="00C0501E" w:rsidP="000A68E1">
      <w:pPr>
        <w:keepNext/>
        <w:jc w:val="center"/>
      </w:pPr>
      <w:r w:rsidRPr="00C0501E">
        <w:rPr>
          <w:noProof/>
        </w:rPr>
        <w:drawing>
          <wp:inline distT="0" distB="0" distL="0" distR="0" wp14:anchorId="6521E934" wp14:editId="6A8BF264">
            <wp:extent cx="5943600" cy="2563495"/>
            <wp:effectExtent l="0" t="0" r="0" b="8255"/>
            <wp:docPr id="5" name="Picture 5" descr="Text&#10;&#10;Description automatically generated">
              <a:extLst xmlns:a="http://schemas.openxmlformats.org/drawingml/2006/main">
                <a:ext uri="{FF2B5EF4-FFF2-40B4-BE49-F238E27FC236}">
                  <a16:creationId xmlns:a16="http://schemas.microsoft.com/office/drawing/2014/main" id="{86971A58-3400-4051-9DB2-466048D02C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a:extLst>
                        <a:ext uri="{FF2B5EF4-FFF2-40B4-BE49-F238E27FC236}">
                          <a16:creationId xmlns:a16="http://schemas.microsoft.com/office/drawing/2014/main" id="{86971A58-3400-4051-9DB2-466048D02CAA}"/>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p>
    <w:p w14:paraId="337E0E51" w14:textId="4E225481" w:rsidR="000A68E1" w:rsidRDefault="000A68E1" w:rsidP="000A68E1">
      <w:pPr>
        <w:pStyle w:val="Caption"/>
        <w:jc w:val="center"/>
      </w:pPr>
      <w:bookmarkStart w:id="56" w:name="_Toc68735212"/>
      <w:r>
        <w:t xml:space="preserve">Figure </w:t>
      </w:r>
      <w:fldSimple w:instr=" SEQ Figure \* ARABIC ">
        <w:r>
          <w:rPr>
            <w:noProof/>
          </w:rPr>
          <w:t>6</w:t>
        </w:r>
      </w:fldSimple>
      <w:r>
        <w:t>: State Example</w:t>
      </w:r>
      <w:bookmarkEnd w:id="56"/>
    </w:p>
    <w:p w14:paraId="75F73B27" w14:textId="48889634" w:rsidR="002D2D9C" w:rsidRPr="00B61C5D" w:rsidRDefault="002D2D9C" w:rsidP="00B61C5D">
      <w:pPr>
        <w:jc w:val="center"/>
        <w:rPr>
          <w:rStyle w:val="IntenseEmphasis"/>
          <w:i w:val="0"/>
          <w:iCs w:val="0"/>
          <w:color w:val="auto"/>
        </w:rPr>
      </w:pPr>
      <w:r w:rsidRPr="00B61C5D">
        <w:rPr>
          <w:rStyle w:val="IntenseEmphasis"/>
          <w:i w:val="0"/>
          <w:iCs w:val="0"/>
          <w:color w:val="auto"/>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57" w:name="_Toc68734827"/>
      <w:r w:rsidRPr="00CE7864">
        <w:rPr>
          <w:rStyle w:val="IntenseEmphasis"/>
          <w:i w:val="0"/>
          <w:iCs w:val="0"/>
          <w:color w:val="365F91" w:themeColor="accent1" w:themeShade="BF"/>
        </w:rPr>
        <w:lastRenderedPageBreak/>
        <w:t>Results</w:t>
      </w:r>
      <w:bookmarkEnd w:id="57"/>
    </w:p>
    <w:p w14:paraId="07D5F827" w14:textId="5A870F3B" w:rsidR="002D2D9C" w:rsidRDefault="00460CE2" w:rsidP="00CE7864">
      <w:pPr>
        <w:pStyle w:val="Heading1"/>
        <w:rPr>
          <w:rStyle w:val="IntenseEmphasis"/>
          <w:i w:val="0"/>
          <w:iCs w:val="0"/>
          <w:color w:val="365F91" w:themeColor="accent1" w:themeShade="BF"/>
        </w:rPr>
      </w:pPr>
      <w:bookmarkStart w:id="58" w:name="_Toc68734828"/>
      <w:r>
        <w:rPr>
          <w:rStyle w:val="IntenseEmphasis"/>
          <w:i w:val="0"/>
          <w:iCs w:val="0"/>
          <w:color w:val="365F91" w:themeColor="accent1" w:themeShade="BF"/>
        </w:rPr>
        <w:t>User Feedback</w:t>
      </w:r>
      <w:bookmarkEnd w:id="58"/>
    </w:p>
    <w:p w14:paraId="40E45F64" w14:textId="2C7B7E4F" w:rsidR="00F40316" w:rsidRDefault="00F40316" w:rsidP="00460CE2">
      <w:pPr>
        <w:pStyle w:val="Heading2"/>
      </w:pPr>
      <w:bookmarkStart w:id="59" w:name="_Toc68734829"/>
      <w:r w:rsidRPr="00460CE2">
        <w:t>L</w:t>
      </w:r>
      <w:r w:rsidR="00DD61FD">
        <w:t xml:space="preserve">evel </w:t>
      </w:r>
      <w:r w:rsidRPr="00460CE2">
        <w:t>D</w:t>
      </w:r>
      <w:r w:rsidR="00DD61FD">
        <w:t>esigner</w:t>
      </w:r>
      <w:r w:rsidRPr="00460CE2">
        <w:t xml:space="preserve"> </w:t>
      </w:r>
      <w:r w:rsidR="00460CE2">
        <w:t>Feedback</w:t>
      </w:r>
      <w:bookmarkEnd w:id="59"/>
    </w:p>
    <w:p w14:paraId="2EE761C6" w14:textId="335CD4C3" w:rsidR="00DD61FD" w:rsidRDefault="00DD61FD" w:rsidP="00B61C5D">
      <w:r>
        <w:t xml:space="preserve">Level designers were consulted on the syntax of Zephyr scripts and provided valuable insights that were integrated into the final artifact. The largest change was made after multiple designers agreed that communication between scripts was one of the largest pain points they had while using scripting engines. The point about communication led to the addition of an Entity built-in type and the ability to directly access variables and call methods on entity variables. Designers were later given the scripts and an .exe of the demo game to modify. The feedback sessions brought attention to a collection of bugs </w:t>
      </w:r>
      <w:r w:rsidR="00D832B8">
        <w:t xml:space="preserve">found by </w:t>
      </w:r>
      <w:r>
        <w:t>exercis</w:t>
      </w:r>
      <w:r w:rsidR="00D832B8">
        <w:t>ing</w:t>
      </w:r>
      <w:r>
        <w:t xml:space="preserve"> the code in new ways</w:t>
      </w:r>
      <w:r w:rsidR="00D832B8">
        <w:t xml:space="preserve"> as well as some small annoyances that were improved upon. The overall takeaway from the feedback sessions was that the language was intuitive to use and could be picked up from skimming the code examples present in the demo game.</w:t>
      </w:r>
    </w:p>
    <w:p w14:paraId="0B5AF8F0" w14:textId="127CB3F0" w:rsidR="00A14E65" w:rsidRDefault="00A14E65" w:rsidP="00A14E65">
      <w:pPr>
        <w:pStyle w:val="Heading2"/>
      </w:pPr>
      <w:r>
        <w:t>Diablo’s Gate</w:t>
      </w:r>
    </w:p>
    <w:p w14:paraId="39177F20" w14:textId="01CA82EA" w:rsidR="00A14E65" w:rsidRPr="00A14E65" w:rsidRDefault="00A14E65" w:rsidP="00A14E65">
      <w:r>
        <w:t>Zephyr scripts were used in the development of another project, Diablo’s Gate, which is a Diablo style action RPG. The game uses the mouse to control player movement, which enemies to attack and items to collect. The player also has special moves that can be activated by clicking on a button in a UI HUD. By adding new functionality to GameAPI and sending click events to the scripts, it was possible to develop entity AI and the combat system in Zephyr scripts. The ability to use scripts along with hot reloading made development of game features much faster.</w:t>
      </w:r>
    </w:p>
    <w:p w14:paraId="0115E474" w14:textId="420AC0B2" w:rsidR="00343B41" w:rsidRDefault="00343B41" w:rsidP="00CE7864">
      <w:pPr>
        <w:pStyle w:val="Heading1"/>
      </w:pPr>
      <w:bookmarkStart w:id="60" w:name="_Toc68734830"/>
      <w:r w:rsidRPr="00CE7864">
        <w:t>Profiling Results</w:t>
      </w:r>
      <w:bookmarkEnd w:id="60"/>
    </w:p>
    <w:p w14:paraId="3EE175B6" w14:textId="59A14BE0" w:rsidR="00F40316" w:rsidRDefault="008C5B0C" w:rsidP="00B61C5D">
      <w:pPr>
        <w:rPr>
          <w:iCs/>
        </w:rPr>
      </w:pPr>
      <w:r>
        <w:rPr>
          <w:iCs/>
        </w:rPr>
        <w:t>A</w:t>
      </w:r>
      <w:r>
        <w:rPr>
          <w:iCs/>
        </w:rPr>
        <w:t xml:space="preserve"> te</w:t>
      </w:r>
      <w:r>
        <w:rPr>
          <w:iCs/>
        </w:rPr>
        <w:t>st level was used to record the time required to update all entities in the map containing the player and various amounts of enemy blobs. Each enemy and the player were firing events on their update steps, while the blobs were colliding with each other and the level walls and changing states when seeing the player approach or leave their chase areas. This test exercised every main feature of the language.</w:t>
      </w:r>
    </w:p>
    <w:tbl>
      <w:tblPr>
        <w:tblStyle w:val="TableGrid"/>
        <w:tblW w:w="0" w:type="auto"/>
        <w:tblLook w:val="04A0" w:firstRow="1" w:lastRow="0" w:firstColumn="1" w:lastColumn="0" w:noHBand="0" w:noVBand="1"/>
      </w:tblPr>
      <w:tblGrid>
        <w:gridCol w:w="4675"/>
        <w:gridCol w:w="4675"/>
      </w:tblGrid>
      <w:tr w:rsidR="008C5B0C" w14:paraId="1AB802A9" w14:textId="77777777" w:rsidTr="008C5B0C">
        <w:tc>
          <w:tcPr>
            <w:tcW w:w="4675" w:type="dxa"/>
          </w:tcPr>
          <w:p w14:paraId="4FAD1B91" w14:textId="41DECAA4" w:rsidR="008C5B0C" w:rsidRPr="008C5B0C" w:rsidRDefault="008C5B0C" w:rsidP="008C5B0C">
            <w:pPr>
              <w:rPr>
                <w:rStyle w:val="IntenseEmphasis"/>
                <w:rFonts w:asciiTheme="majorHAnsi" w:eastAsiaTheme="majorEastAsia" w:hAnsiTheme="majorHAnsi" w:cstheme="majorBidi"/>
                <w:i w:val="0"/>
                <w:iCs w:val="0"/>
                <w:color w:val="365F91" w:themeColor="accent1" w:themeShade="BF"/>
                <w:sz w:val="28"/>
                <w:szCs w:val="28"/>
              </w:rPr>
            </w:pPr>
            <w:r w:rsidRPr="008C5B0C">
              <w:rPr>
                <w:rStyle w:val="IntenseEmphasis"/>
                <w:rFonts w:asciiTheme="majorHAnsi" w:eastAsiaTheme="majorEastAsia" w:hAnsiTheme="majorHAnsi" w:cstheme="majorBidi"/>
                <w:i w:val="0"/>
                <w:iCs w:val="0"/>
                <w:color w:val="365F91" w:themeColor="accent1" w:themeShade="BF"/>
                <w:sz w:val="28"/>
                <w:szCs w:val="28"/>
              </w:rPr>
              <w:t># of Entities</w:t>
            </w:r>
          </w:p>
        </w:tc>
        <w:tc>
          <w:tcPr>
            <w:tcW w:w="4675" w:type="dxa"/>
          </w:tcPr>
          <w:p w14:paraId="3F076B9C" w14:textId="11398294" w:rsidR="008C5B0C" w:rsidRPr="008C5B0C" w:rsidRDefault="008C5B0C" w:rsidP="008C5B0C">
            <w:pPr>
              <w:rPr>
                <w:rStyle w:val="IntenseEmphasis"/>
                <w:rFonts w:asciiTheme="majorHAnsi" w:eastAsiaTheme="majorEastAsia" w:hAnsiTheme="majorHAnsi" w:cstheme="majorBidi"/>
                <w:i w:val="0"/>
                <w:iCs w:val="0"/>
                <w:color w:val="365F91" w:themeColor="accent1" w:themeShade="BF"/>
                <w:sz w:val="28"/>
                <w:szCs w:val="28"/>
              </w:rPr>
            </w:pPr>
            <w:r w:rsidRPr="008C5B0C">
              <w:rPr>
                <w:rStyle w:val="IntenseEmphasis"/>
                <w:rFonts w:asciiTheme="majorHAnsi" w:eastAsiaTheme="majorEastAsia" w:hAnsiTheme="majorHAnsi" w:cstheme="majorBidi"/>
                <w:i w:val="0"/>
                <w:iCs w:val="0"/>
                <w:color w:val="365F91" w:themeColor="accent1" w:themeShade="BF"/>
                <w:sz w:val="28"/>
                <w:szCs w:val="28"/>
              </w:rPr>
              <w:t>Update Time (ms)</w:t>
            </w:r>
          </w:p>
        </w:tc>
      </w:tr>
      <w:tr w:rsidR="008C5B0C" w14:paraId="6CC18550" w14:textId="77777777" w:rsidTr="008C5B0C">
        <w:tc>
          <w:tcPr>
            <w:tcW w:w="4675" w:type="dxa"/>
          </w:tcPr>
          <w:p w14:paraId="204ACFB5" w14:textId="25EA2D26"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1</w:t>
            </w:r>
          </w:p>
        </w:tc>
        <w:tc>
          <w:tcPr>
            <w:tcW w:w="4675" w:type="dxa"/>
          </w:tcPr>
          <w:p w14:paraId="710F2313" w14:textId="6B4293C2"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0</w:t>
            </w:r>
          </w:p>
        </w:tc>
      </w:tr>
      <w:tr w:rsidR="008C5B0C" w14:paraId="4C2750B1" w14:textId="77777777" w:rsidTr="008C5B0C">
        <w:tc>
          <w:tcPr>
            <w:tcW w:w="4675" w:type="dxa"/>
          </w:tcPr>
          <w:p w14:paraId="5724402D" w14:textId="67B23820"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11</w:t>
            </w:r>
          </w:p>
        </w:tc>
        <w:tc>
          <w:tcPr>
            <w:tcW w:w="4675" w:type="dxa"/>
          </w:tcPr>
          <w:p w14:paraId="24BEF0C4" w14:textId="20F71FB6"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1.2</w:t>
            </w:r>
          </w:p>
        </w:tc>
      </w:tr>
      <w:tr w:rsidR="008C5B0C" w14:paraId="05320EEB" w14:textId="77777777" w:rsidTr="008C5B0C">
        <w:tc>
          <w:tcPr>
            <w:tcW w:w="4675" w:type="dxa"/>
          </w:tcPr>
          <w:p w14:paraId="1B4F66B4" w14:textId="5AA6B236"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21</w:t>
            </w:r>
          </w:p>
        </w:tc>
        <w:tc>
          <w:tcPr>
            <w:tcW w:w="4675" w:type="dxa"/>
          </w:tcPr>
          <w:p w14:paraId="5023B70B" w14:textId="60E9CB6B"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3.3</w:t>
            </w:r>
          </w:p>
        </w:tc>
      </w:tr>
      <w:tr w:rsidR="008C5B0C" w14:paraId="36644832" w14:textId="77777777" w:rsidTr="008C5B0C">
        <w:tc>
          <w:tcPr>
            <w:tcW w:w="4675" w:type="dxa"/>
          </w:tcPr>
          <w:p w14:paraId="6C7312C1" w14:textId="34B19256"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31</w:t>
            </w:r>
          </w:p>
        </w:tc>
        <w:tc>
          <w:tcPr>
            <w:tcW w:w="4675" w:type="dxa"/>
          </w:tcPr>
          <w:p w14:paraId="15A35799" w14:textId="19E6CDC1"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6.3</w:t>
            </w:r>
          </w:p>
        </w:tc>
      </w:tr>
      <w:tr w:rsidR="008C5B0C" w14:paraId="7FB5E0BD" w14:textId="77777777" w:rsidTr="008C5B0C">
        <w:tc>
          <w:tcPr>
            <w:tcW w:w="4675" w:type="dxa"/>
          </w:tcPr>
          <w:p w14:paraId="4032882C" w14:textId="27EA4DA0"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41</w:t>
            </w:r>
          </w:p>
        </w:tc>
        <w:tc>
          <w:tcPr>
            <w:tcW w:w="4675" w:type="dxa"/>
          </w:tcPr>
          <w:p w14:paraId="6D9EC9F0" w14:textId="59239FB8"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10</w:t>
            </w:r>
          </w:p>
        </w:tc>
      </w:tr>
      <w:tr w:rsidR="008C5B0C" w14:paraId="53E56275" w14:textId="77777777" w:rsidTr="008C5B0C">
        <w:tc>
          <w:tcPr>
            <w:tcW w:w="4675" w:type="dxa"/>
          </w:tcPr>
          <w:p w14:paraId="7F7BA9DE" w14:textId="338E9316"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51</w:t>
            </w:r>
          </w:p>
        </w:tc>
        <w:tc>
          <w:tcPr>
            <w:tcW w:w="4675" w:type="dxa"/>
          </w:tcPr>
          <w:p w14:paraId="4630A98D" w14:textId="0F0C1ED5"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14.7</w:t>
            </w:r>
          </w:p>
        </w:tc>
      </w:tr>
      <w:tr w:rsidR="008C5B0C" w14:paraId="036EA268" w14:textId="77777777" w:rsidTr="008C5B0C">
        <w:tc>
          <w:tcPr>
            <w:tcW w:w="4675" w:type="dxa"/>
          </w:tcPr>
          <w:p w14:paraId="21FF1359" w14:textId="415815A1"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101</w:t>
            </w:r>
          </w:p>
        </w:tc>
        <w:tc>
          <w:tcPr>
            <w:tcW w:w="4675" w:type="dxa"/>
          </w:tcPr>
          <w:p w14:paraId="519605F0" w14:textId="1D625FC5" w:rsidR="008C5B0C" w:rsidRPr="00A03622" w:rsidRDefault="008C5B0C" w:rsidP="008C5B0C">
            <w:pPr>
              <w:jc w:val="right"/>
              <w:rPr>
                <w:rStyle w:val="IntenseEmphasis"/>
                <w:rFonts w:eastAsiaTheme="majorEastAsia" w:cstheme="minorHAnsi"/>
                <w:i w:val="0"/>
                <w:iCs w:val="0"/>
                <w:color w:val="auto"/>
                <w:sz w:val="24"/>
                <w:szCs w:val="24"/>
              </w:rPr>
            </w:pPr>
            <w:r w:rsidRPr="00A03622">
              <w:rPr>
                <w:rStyle w:val="IntenseEmphasis"/>
                <w:rFonts w:eastAsiaTheme="majorEastAsia" w:cstheme="minorHAnsi"/>
                <w:i w:val="0"/>
                <w:iCs w:val="0"/>
                <w:color w:val="auto"/>
                <w:sz w:val="24"/>
                <w:szCs w:val="24"/>
              </w:rPr>
              <w:t>62.6</w:t>
            </w:r>
          </w:p>
        </w:tc>
      </w:tr>
    </w:tbl>
    <w:p w14:paraId="1BE8C245" w14:textId="77777777" w:rsidR="008C5B0C" w:rsidRPr="00F40316" w:rsidRDefault="008C5B0C" w:rsidP="00B61C5D">
      <w:pPr>
        <w:rPr>
          <w:rStyle w:val="IntenseEmphasis"/>
          <w:rFonts w:asciiTheme="majorHAnsi" w:eastAsiaTheme="majorEastAsia" w:hAnsiTheme="majorHAnsi" w:cstheme="majorBidi"/>
          <w:b/>
          <w:bCs/>
          <w:i w:val="0"/>
          <w:iCs w:val="0"/>
          <w:color w:val="365F91" w:themeColor="accent1" w:themeShade="BF"/>
          <w:sz w:val="28"/>
          <w:szCs w:val="28"/>
        </w:rPr>
      </w:pPr>
    </w:p>
    <w:p w14:paraId="76A88661" w14:textId="62BAAC58" w:rsidR="000C249B" w:rsidRDefault="000C249B">
      <w:pPr>
        <w:rPr>
          <w:rStyle w:val="IntenseEmphasis"/>
          <w:rFonts w:asciiTheme="majorHAnsi" w:eastAsiaTheme="majorEastAsia" w:hAnsiTheme="majorHAnsi" w:cstheme="majorBidi"/>
          <w:b/>
          <w:bCs/>
          <w:i w:val="0"/>
          <w:iCs w:val="0"/>
          <w:color w:val="365F91" w:themeColor="accent1" w:themeShade="BF"/>
          <w:sz w:val="28"/>
          <w:szCs w:val="28"/>
        </w:rPr>
      </w:pPr>
    </w:p>
    <w:bookmarkStart w:id="61" w:name="_Toc68734831" w:displacedByCustomXml="next"/>
    <w:sdt>
      <w:sdtPr>
        <w:rPr>
          <w:rFonts w:asciiTheme="minorHAnsi" w:eastAsiaTheme="minorHAnsi" w:hAnsiTheme="minorHAnsi" w:cstheme="minorBidi"/>
          <w:b w:val="0"/>
          <w:bCs w:val="0"/>
          <w:color w:val="auto"/>
          <w:sz w:val="22"/>
          <w:szCs w:val="22"/>
        </w:rPr>
        <w:id w:val="-855727064"/>
        <w:docPartObj>
          <w:docPartGallery w:val="Bibliographies"/>
          <w:docPartUnique/>
        </w:docPartObj>
      </w:sdtPr>
      <w:sdtContent>
        <w:commentRangeStart w:id="62" w:displacedByCustomXml="prev"/>
        <w:p w14:paraId="15575211" w14:textId="41A2153F" w:rsidR="001054E3" w:rsidRPr="002A7F41" w:rsidRDefault="001054E3">
          <w:pPr>
            <w:pStyle w:val="Heading1"/>
          </w:pPr>
          <w:r w:rsidRPr="002A7F41">
            <w:t>Bibliography</w:t>
          </w:r>
          <w:bookmarkEnd w:id="61"/>
          <w:commentRangeEnd w:id="62"/>
          <w:r w:rsidR="00B61C5D">
            <w:rPr>
              <w:rStyle w:val="CommentReference"/>
              <w:rFonts w:asciiTheme="minorHAnsi" w:eastAsiaTheme="minorHAnsi" w:hAnsiTheme="minorHAnsi" w:cstheme="minorBidi"/>
              <w:b w:val="0"/>
              <w:bCs w:val="0"/>
              <w:color w:val="auto"/>
            </w:rPr>
            <w:commentReference w:id="62"/>
          </w:r>
        </w:p>
        <w:sdt>
          <w:sdtPr>
            <w:id w:val="111145805"/>
            <w:bibliography/>
          </w:sdtPr>
          <w:sdtContent>
            <w:p w14:paraId="7370E22F" w14:textId="77777777" w:rsidR="00820158" w:rsidRDefault="001054E3" w:rsidP="00CD6321">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911"/>
              </w:tblGrid>
              <w:tr w:rsidR="00820158" w14:paraId="6423A80D" w14:textId="77777777" w:rsidTr="005F3782">
                <w:trPr>
                  <w:divId w:val="431440854"/>
                  <w:tblCellSpacing w:w="15" w:type="dxa"/>
                </w:trPr>
                <w:tc>
                  <w:tcPr>
                    <w:tcW w:w="216" w:type="pct"/>
                    <w:hideMark/>
                  </w:tcPr>
                  <w:p w14:paraId="172C46B0" w14:textId="24588847" w:rsidR="00820158" w:rsidRDefault="00820158">
                    <w:pPr>
                      <w:pStyle w:val="Bibliography"/>
                      <w:rPr>
                        <w:noProof/>
                        <w:sz w:val="24"/>
                        <w:szCs w:val="24"/>
                      </w:rPr>
                    </w:pPr>
                    <w:r>
                      <w:rPr>
                        <w:noProof/>
                      </w:rPr>
                      <w:t xml:space="preserve">[1] </w:t>
                    </w:r>
                  </w:p>
                </w:tc>
                <w:tc>
                  <w:tcPr>
                    <w:tcW w:w="4736" w:type="pct"/>
                    <w:hideMark/>
                  </w:tcPr>
                  <w:p w14:paraId="18A0993E" w14:textId="77777777" w:rsidR="00820158" w:rsidRDefault="00820158">
                    <w:pPr>
                      <w:pStyle w:val="Bibliography"/>
                      <w:rPr>
                        <w:noProof/>
                      </w:rPr>
                    </w:pPr>
                    <w:r>
                      <w:rPr>
                        <w:noProof/>
                      </w:rPr>
                      <w:t xml:space="preserve">M. Lewis, "Sculpting a Gameplay Scripting Solution," in </w:t>
                    </w:r>
                    <w:r>
                      <w:rPr>
                        <w:i/>
                        <w:iCs/>
                        <w:noProof/>
                      </w:rPr>
                      <w:t>Game Developer's Conference</w:t>
                    </w:r>
                    <w:r>
                      <w:rPr>
                        <w:noProof/>
                      </w:rPr>
                      <w:t xml:space="preserve">, San Francisco, 2016. </w:t>
                    </w:r>
                  </w:p>
                </w:tc>
              </w:tr>
              <w:tr w:rsidR="00820158" w14:paraId="5D7B2393" w14:textId="77777777" w:rsidTr="005F3782">
                <w:trPr>
                  <w:divId w:val="431440854"/>
                  <w:tblCellSpacing w:w="15" w:type="dxa"/>
                </w:trPr>
                <w:tc>
                  <w:tcPr>
                    <w:tcW w:w="216" w:type="pct"/>
                    <w:hideMark/>
                  </w:tcPr>
                  <w:p w14:paraId="46F2F455" w14:textId="77777777" w:rsidR="00820158" w:rsidRDefault="00820158">
                    <w:pPr>
                      <w:pStyle w:val="Bibliography"/>
                      <w:rPr>
                        <w:noProof/>
                      </w:rPr>
                    </w:pPr>
                    <w:r>
                      <w:rPr>
                        <w:noProof/>
                      </w:rPr>
                      <w:t xml:space="preserve">[2] </w:t>
                    </w:r>
                  </w:p>
                </w:tc>
                <w:tc>
                  <w:tcPr>
                    <w:tcW w:w="4736" w:type="pct"/>
                    <w:hideMark/>
                  </w:tcPr>
                  <w:p w14:paraId="71943326" w14:textId="77777777" w:rsidR="00820158" w:rsidRDefault="00820158">
                    <w:pPr>
                      <w:pStyle w:val="Bibliography"/>
                      <w:rPr>
                        <w:noProof/>
                      </w:rPr>
                    </w:pPr>
                    <w:r>
                      <w:rPr>
                        <w:noProof/>
                      </w:rPr>
                      <w:t>"The Legend of Zelda. [Nintendo Entertainment System]," Nintendo, Japan, 1985.</w:t>
                    </w:r>
                  </w:p>
                </w:tc>
              </w:tr>
              <w:tr w:rsidR="00820158" w14:paraId="41C9B88A" w14:textId="77777777" w:rsidTr="005F3782">
                <w:trPr>
                  <w:divId w:val="431440854"/>
                  <w:tblCellSpacing w:w="15" w:type="dxa"/>
                </w:trPr>
                <w:tc>
                  <w:tcPr>
                    <w:tcW w:w="216" w:type="pct"/>
                    <w:hideMark/>
                  </w:tcPr>
                  <w:p w14:paraId="5810B876" w14:textId="77777777" w:rsidR="00820158" w:rsidRDefault="00820158">
                    <w:pPr>
                      <w:pStyle w:val="Bibliography"/>
                      <w:rPr>
                        <w:noProof/>
                      </w:rPr>
                    </w:pPr>
                    <w:r>
                      <w:rPr>
                        <w:noProof/>
                      </w:rPr>
                      <w:t xml:space="preserve">[3] </w:t>
                    </w:r>
                  </w:p>
                </w:tc>
                <w:tc>
                  <w:tcPr>
                    <w:tcW w:w="4736" w:type="pct"/>
                    <w:hideMark/>
                  </w:tcPr>
                  <w:p w14:paraId="14815C97" w14:textId="77777777" w:rsidR="00820158" w:rsidRDefault="00820158">
                    <w:pPr>
                      <w:pStyle w:val="Bibliography"/>
                      <w:rPr>
                        <w:noProof/>
                      </w:rPr>
                    </w:pPr>
                    <w:r>
                      <w:rPr>
                        <w:noProof/>
                      </w:rPr>
                      <w:t>"Dungeon Explorer [TurboGrafx-16]," Atlus, Japan, 1989.</w:t>
                    </w:r>
                  </w:p>
                </w:tc>
              </w:tr>
              <w:tr w:rsidR="00820158" w14:paraId="686ED03F" w14:textId="77777777" w:rsidTr="005F3782">
                <w:trPr>
                  <w:divId w:val="431440854"/>
                  <w:tblCellSpacing w:w="15" w:type="dxa"/>
                </w:trPr>
                <w:tc>
                  <w:tcPr>
                    <w:tcW w:w="216" w:type="pct"/>
                    <w:hideMark/>
                  </w:tcPr>
                  <w:p w14:paraId="72B95BFF" w14:textId="77777777" w:rsidR="00820158" w:rsidRDefault="00820158">
                    <w:pPr>
                      <w:pStyle w:val="Bibliography"/>
                      <w:rPr>
                        <w:noProof/>
                      </w:rPr>
                    </w:pPr>
                    <w:r>
                      <w:rPr>
                        <w:noProof/>
                      </w:rPr>
                      <w:t xml:space="preserve">[4] </w:t>
                    </w:r>
                  </w:p>
                </w:tc>
                <w:tc>
                  <w:tcPr>
                    <w:tcW w:w="4736" w:type="pct"/>
                    <w:hideMark/>
                  </w:tcPr>
                  <w:p w14:paraId="4C0B4BFC" w14:textId="77777777" w:rsidR="00820158" w:rsidRDefault="00820158">
                    <w:pPr>
                      <w:pStyle w:val="Bibliography"/>
                      <w:rPr>
                        <w:noProof/>
                      </w:rPr>
                    </w:pPr>
                    <w:r>
                      <w:rPr>
                        <w:noProof/>
                      </w:rPr>
                      <w:t>A. Desai, V. Gupta, E. Jackson, S. Qadeer, S. Rajama and D. Zufferey, "P: A Domain-Specific Language for Asynchronous Event-Driven Programming," July 2014. [Online]. Available: https://www.researchgate.net/publication/266660871_P_a_domain-specific_language_for_asynchronous_event-driven_programming_invited_talk_abstract. [Accessed 9 July 2020].</w:t>
                    </w:r>
                  </w:p>
                </w:tc>
              </w:tr>
              <w:tr w:rsidR="00820158" w14:paraId="2FD320C3" w14:textId="77777777" w:rsidTr="005F3782">
                <w:trPr>
                  <w:divId w:val="431440854"/>
                  <w:tblCellSpacing w:w="15" w:type="dxa"/>
                </w:trPr>
                <w:tc>
                  <w:tcPr>
                    <w:tcW w:w="216" w:type="pct"/>
                    <w:hideMark/>
                  </w:tcPr>
                  <w:p w14:paraId="7E37E896" w14:textId="77777777" w:rsidR="00820158" w:rsidRDefault="00820158">
                    <w:pPr>
                      <w:pStyle w:val="Bibliography"/>
                      <w:rPr>
                        <w:noProof/>
                      </w:rPr>
                    </w:pPr>
                    <w:r>
                      <w:rPr>
                        <w:noProof/>
                      </w:rPr>
                      <w:t xml:space="preserve">[5] </w:t>
                    </w:r>
                  </w:p>
                </w:tc>
                <w:tc>
                  <w:tcPr>
                    <w:tcW w:w="4736" w:type="pct"/>
                    <w:hideMark/>
                  </w:tcPr>
                  <w:p w14:paraId="41E2AB51" w14:textId="77777777" w:rsidR="00820158" w:rsidRDefault="00820158">
                    <w:pPr>
                      <w:pStyle w:val="Bibliography"/>
                      <w:rPr>
                        <w:noProof/>
                      </w:rPr>
                    </w:pPr>
                    <w:r>
                      <w:rPr>
                        <w:noProof/>
                      </w:rPr>
                      <w:t xml:space="preserve">J. Gregory, "Scripting," in </w:t>
                    </w:r>
                    <w:r>
                      <w:rPr>
                        <w:i/>
                        <w:iCs/>
                        <w:noProof/>
                      </w:rPr>
                      <w:t>Game Engine Architecture, 2nd Ed.</w:t>
                    </w:r>
                    <w:r>
                      <w:rPr>
                        <w:noProof/>
                      </w:rPr>
                      <w:t>, Boca Raton, Taylor &amp; Francis, 2014, pp. 954-978.</w:t>
                    </w:r>
                  </w:p>
                </w:tc>
              </w:tr>
              <w:tr w:rsidR="00820158" w14:paraId="7550B517" w14:textId="77777777" w:rsidTr="005F3782">
                <w:trPr>
                  <w:divId w:val="431440854"/>
                  <w:tblCellSpacing w:w="15" w:type="dxa"/>
                </w:trPr>
                <w:tc>
                  <w:tcPr>
                    <w:tcW w:w="216" w:type="pct"/>
                    <w:hideMark/>
                  </w:tcPr>
                  <w:p w14:paraId="519CA69D" w14:textId="77777777" w:rsidR="00820158" w:rsidRDefault="00820158">
                    <w:pPr>
                      <w:pStyle w:val="Bibliography"/>
                      <w:rPr>
                        <w:noProof/>
                      </w:rPr>
                    </w:pPr>
                    <w:r>
                      <w:rPr>
                        <w:noProof/>
                      </w:rPr>
                      <w:t xml:space="preserve">[6] </w:t>
                    </w:r>
                  </w:p>
                </w:tc>
                <w:tc>
                  <w:tcPr>
                    <w:tcW w:w="4736" w:type="pct"/>
                    <w:hideMark/>
                  </w:tcPr>
                  <w:p w14:paraId="01B0C3B5" w14:textId="77777777" w:rsidR="00820158" w:rsidRDefault="00820158">
                    <w:pPr>
                      <w:pStyle w:val="Bibliography"/>
                      <w:rPr>
                        <w:noProof/>
                      </w:rPr>
                    </w:pPr>
                    <w:r>
                      <w:rPr>
                        <w:noProof/>
                      </w:rPr>
                      <w:t>F. Tomasetti, "The complete guide to (external) Domain Specific Languages," 20 February 2017. [Online]. Available: https://tomassetti.me/domain-specific-languages/. [Accessed 11 June 2020].</w:t>
                    </w:r>
                  </w:p>
                </w:tc>
              </w:tr>
              <w:tr w:rsidR="00820158" w14:paraId="1A0B8C74" w14:textId="77777777" w:rsidTr="005F3782">
                <w:trPr>
                  <w:divId w:val="431440854"/>
                  <w:tblCellSpacing w:w="15" w:type="dxa"/>
                </w:trPr>
                <w:tc>
                  <w:tcPr>
                    <w:tcW w:w="216" w:type="pct"/>
                    <w:hideMark/>
                  </w:tcPr>
                  <w:p w14:paraId="3440385B" w14:textId="77777777" w:rsidR="00820158" w:rsidRDefault="00820158">
                    <w:pPr>
                      <w:pStyle w:val="Bibliography"/>
                      <w:rPr>
                        <w:noProof/>
                      </w:rPr>
                    </w:pPr>
                    <w:r>
                      <w:rPr>
                        <w:noProof/>
                      </w:rPr>
                      <w:t xml:space="preserve">[7] </w:t>
                    </w:r>
                  </w:p>
                </w:tc>
                <w:tc>
                  <w:tcPr>
                    <w:tcW w:w="4736" w:type="pct"/>
                    <w:hideMark/>
                  </w:tcPr>
                  <w:p w14:paraId="1EBED559" w14:textId="77777777" w:rsidR="00820158" w:rsidRDefault="00820158">
                    <w:pPr>
                      <w:pStyle w:val="Bibliography"/>
                      <w:rPr>
                        <w:noProof/>
                      </w:rPr>
                    </w:pPr>
                    <w:r>
                      <w:rPr>
                        <w:noProof/>
                      </w:rPr>
                      <w:t xml:space="preserve">M. Mernik, J. Heering and A. M. Sloane, "When and How to Develop Domain-Specific Languages," </w:t>
                    </w:r>
                    <w:r>
                      <w:rPr>
                        <w:i/>
                        <w:iCs/>
                        <w:noProof/>
                      </w:rPr>
                      <w:t xml:space="preserve">ACM Computing Surveys, </w:t>
                    </w:r>
                    <w:r>
                      <w:rPr>
                        <w:noProof/>
                      </w:rPr>
                      <w:t xml:space="preserve">vol. 37, no. 4, 2005. </w:t>
                    </w:r>
                  </w:p>
                </w:tc>
              </w:tr>
              <w:tr w:rsidR="00820158" w14:paraId="494DB4AF" w14:textId="77777777" w:rsidTr="005F3782">
                <w:trPr>
                  <w:divId w:val="431440854"/>
                  <w:tblCellSpacing w:w="15" w:type="dxa"/>
                </w:trPr>
                <w:tc>
                  <w:tcPr>
                    <w:tcW w:w="216" w:type="pct"/>
                    <w:hideMark/>
                  </w:tcPr>
                  <w:p w14:paraId="4817FECE" w14:textId="77777777" w:rsidR="00820158" w:rsidRDefault="00820158">
                    <w:pPr>
                      <w:pStyle w:val="Bibliography"/>
                      <w:rPr>
                        <w:noProof/>
                      </w:rPr>
                    </w:pPr>
                    <w:r>
                      <w:rPr>
                        <w:noProof/>
                      </w:rPr>
                      <w:t xml:space="preserve">[8] </w:t>
                    </w:r>
                  </w:p>
                </w:tc>
                <w:tc>
                  <w:tcPr>
                    <w:tcW w:w="4736" w:type="pct"/>
                    <w:hideMark/>
                  </w:tcPr>
                  <w:p w14:paraId="5B96F54F" w14:textId="77777777" w:rsidR="00820158" w:rsidRDefault="00820158">
                    <w:pPr>
                      <w:pStyle w:val="Bibliography"/>
                      <w:rPr>
                        <w:noProof/>
                      </w:rPr>
                    </w:pPr>
                    <w:r>
                      <w:rPr>
                        <w:noProof/>
                      </w:rPr>
                      <w:t>M. West, "The Whimsy Of Domain-Specific Languages," Gamasutra, 3 September 2008. [Online]. Available: https://www.gamasutra.com/view/feature/130077/the_whimsy_of_domainspecific_.php. [Accessed 18 June 2020].</w:t>
                    </w:r>
                  </w:p>
                </w:tc>
              </w:tr>
              <w:tr w:rsidR="00820158" w14:paraId="4EA8ABD0" w14:textId="77777777" w:rsidTr="005F3782">
                <w:trPr>
                  <w:divId w:val="431440854"/>
                  <w:tblCellSpacing w:w="15" w:type="dxa"/>
                </w:trPr>
                <w:tc>
                  <w:tcPr>
                    <w:tcW w:w="216" w:type="pct"/>
                    <w:hideMark/>
                  </w:tcPr>
                  <w:p w14:paraId="4519875F" w14:textId="77777777" w:rsidR="00820158" w:rsidRDefault="00820158">
                    <w:pPr>
                      <w:pStyle w:val="Bibliography"/>
                      <w:rPr>
                        <w:noProof/>
                      </w:rPr>
                    </w:pPr>
                    <w:r>
                      <w:rPr>
                        <w:noProof/>
                      </w:rPr>
                      <w:t xml:space="preserve">[9] </w:t>
                    </w:r>
                  </w:p>
                </w:tc>
                <w:tc>
                  <w:tcPr>
                    <w:tcW w:w="4736" w:type="pct"/>
                    <w:hideMark/>
                  </w:tcPr>
                  <w:p w14:paraId="7F6B33A1" w14:textId="77777777" w:rsidR="00820158" w:rsidRDefault="00820158">
                    <w:pPr>
                      <w:pStyle w:val="Bibliography"/>
                      <w:rPr>
                        <w:noProof/>
                      </w:rPr>
                    </w:pPr>
                    <w:r>
                      <w:rPr>
                        <w:noProof/>
                      </w:rPr>
                      <w:t xml:space="preserve">R. Nystrom, Crafting Interpreters, 2020. </w:t>
                    </w:r>
                  </w:p>
                </w:tc>
              </w:tr>
              <w:tr w:rsidR="00820158" w14:paraId="374FD8FE" w14:textId="77777777" w:rsidTr="005F3782">
                <w:trPr>
                  <w:divId w:val="431440854"/>
                  <w:tblCellSpacing w:w="15" w:type="dxa"/>
                </w:trPr>
                <w:tc>
                  <w:tcPr>
                    <w:tcW w:w="216" w:type="pct"/>
                    <w:hideMark/>
                  </w:tcPr>
                  <w:p w14:paraId="37D41C03" w14:textId="77777777" w:rsidR="00820158" w:rsidRDefault="00820158">
                    <w:pPr>
                      <w:pStyle w:val="Bibliography"/>
                      <w:rPr>
                        <w:noProof/>
                      </w:rPr>
                    </w:pPr>
                    <w:r>
                      <w:rPr>
                        <w:noProof/>
                      </w:rPr>
                      <w:t xml:space="preserve">[10] </w:t>
                    </w:r>
                  </w:p>
                </w:tc>
                <w:tc>
                  <w:tcPr>
                    <w:tcW w:w="4736" w:type="pct"/>
                    <w:hideMark/>
                  </w:tcPr>
                  <w:p w14:paraId="5F436393" w14:textId="77777777" w:rsidR="00820158" w:rsidRDefault="00820158">
                    <w:pPr>
                      <w:pStyle w:val="Bibliography"/>
                      <w:rPr>
                        <w:noProof/>
                      </w:rPr>
                    </w:pPr>
                    <w:r>
                      <w:rPr>
                        <w:noProof/>
                      </w:rPr>
                      <w:t xml:space="preserve">R. Nystrom, "Bytecode," in </w:t>
                    </w:r>
                    <w:r>
                      <w:rPr>
                        <w:i/>
                        <w:iCs/>
                        <w:noProof/>
                      </w:rPr>
                      <w:t>Game Programming Patterns</w:t>
                    </w:r>
                    <w:r>
                      <w:rPr>
                        <w:noProof/>
                      </w:rPr>
                      <w:t>, Coppell, TX, Genever Benning, 2014, pp. 155-180.</w:t>
                    </w:r>
                  </w:p>
                </w:tc>
              </w:tr>
              <w:tr w:rsidR="00820158" w14:paraId="0FC206D8" w14:textId="77777777" w:rsidTr="005F3782">
                <w:trPr>
                  <w:divId w:val="431440854"/>
                  <w:tblCellSpacing w:w="15" w:type="dxa"/>
                </w:trPr>
                <w:tc>
                  <w:tcPr>
                    <w:tcW w:w="216" w:type="pct"/>
                    <w:hideMark/>
                  </w:tcPr>
                  <w:p w14:paraId="0D4452E8" w14:textId="77777777" w:rsidR="00820158" w:rsidRDefault="00820158">
                    <w:pPr>
                      <w:pStyle w:val="Bibliography"/>
                      <w:rPr>
                        <w:noProof/>
                      </w:rPr>
                    </w:pPr>
                    <w:r>
                      <w:rPr>
                        <w:noProof/>
                      </w:rPr>
                      <w:t xml:space="preserve">[11] </w:t>
                    </w:r>
                  </w:p>
                </w:tc>
                <w:tc>
                  <w:tcPr>
                    <w:tcW w:w="4736" w:type="pct"/>
                    <w:hideMark/>
                  </w:tcPr>
                  <w:p w14:paraId="112D3E77" w14:textId="77777777" w:rsidR="00820158" w:rsidRDefault="00820158">
                    <w:pPr>
                      <w:pStyle w:val="Bibliography"/>
                      <w:rPr>
                        <w:noProof/>
                      </w:rPr>
                    </w:pPr>
                    <w:r>
                      <w:rPr>
                        <w:noProof/>
                      </w:rPr>
                      <w:t>C. Berglund, "Designing a simple game AI using Finite State Machines," Gamasutra, 27 February 2017. [Online]. Available: https://www.gamasutra.com/blogs/CarlBerglund/20170227/292378/Designing_a_simple_game_AI_using_Finite_State_Machines.php. [Accessed 25 June 2020].</w:t>
                    </w:r>
                  </w:p>
                </w:tc>
              </w:tr>
              <w:tr w:rsidR="00820158" w14:paraId="015707D9" w14:textId="77777777" w:rsidTr="005F3782">
                <w:trPr>
                  <w:divId w:val="431440854"/>
                  <w:tblCellSpacing w:w="15" w:type="dxa"/>
                </w:trPr>
                <w:tc>
                  <w:tcPr>
                    <w:tcW w:w="216" w:type="pct"/>
                    <w:hideMark/>
                  </w:tcPr>
                  <w:p w14:paraId="218D3502" w14:textId="77777777" w:rsidR="00820158" w:rsidRDefault="00820158">
                    <w:pPr>
                      <w:pStyle w:val="Bibliography"/>
                      <w:rPr>
                        <w:noProof/>
                      </w:rPr>
                    </w:pPr>
                    <w:r>
                      <w:rPr>
                        <w:noProof/>
                      </w:rPr>
                      <w:lastRenderedPageBreak/>
                      <w:t xml:space="preserve">[12] </w:t>
                    </w:r>
                  </w:p>
                </w:tc>
                <w:tc>
                  <w:tcPr>
                    <w:tcW w:w="4736" w:type="pct"/>
                    <w:hideMark/>
                  </w:tcPr>
                  <w:p w14:paraId="41374B78" w14:textId="77777777" w:rsidR="00820158" w:rsidRDefault="00820158">
                    <w:pPr>
                      <w:pStyle w:val="Bibliography"/>
                      <w:rPr>
                        <w:noProof/>
                      </w:rPr>
                    </w:pPr>
                    <w:r>
                      <w:rPr>
                        <w:noProof/>
                      </w:rPr>
                      <w:t>B. Parizek, "Notes on how to create a Language Grammar and Custom Theme for a Textmate Bundle," [Online]. Available: https://benparizek.com/notebook/notes-on-how-to-create-a-language-grammar-and-custom-theme-for-a-textmate-bundle. [Accessed 10 2020].</w:t>
                    </w:r>
                  </w:p>
                </w:tc>
              </w:tr>
              <w:tr w:rsidR="00820158" w14:paraId="463FC334" w14:textId="77777777" w:rsidTr="005F3782">
                <w:trPr>
                  <w:divId w:val="431440854"/>
                  <w:tblCellSpacing w:w="15" w:type="dxa"/>
                </w:trPr>
                <w:tc>
                  <w:tcPr>
                    <w:tcW w:w="216" w:type="pct"/>
                    <w:hideMark/>
                  </w:tcPr>
                  <w:p w14:paraId="02D4CDBA" w14:textId="77777777" w:rsidR="00820158" w:rsidRDefault="00820158">
                    <w:pPr>
                      <w:pStyle w:val="Bibliography"/>
                      <w:rPr>
                        <w:noProof/>
                      </w:rPr>
                    </w:pPr>
                    <w:r>
                      <w:rPr>
                        <w:noProof/>
                      </w:rPr>
                      <w:t xml:space="preserve">[13] </w:t>
                    </w:r>
                  </w:p>
                </w:tc>
                <w:tc>
                  <w:tcPr>
                    <w:tcW w:w="4736" w:type="pct"/>
                    <w:hideMark/>
                  </w:tcPr>
                  <w:p w14:paraId="38E50D66" w14:textId="77777777" w:rsidR="00820158" w:rsidRDefault="00820158">
                    <w:pPr>
                      <w:pStyle w:val="Bibliography"/>
                      <w:rPr>
                        <w:noProof/>
                      </w:rPr>
                    </w:pPr>
                    <w:r>
                      <w:rPr>
                        <w:noProof/>
                      </w:rPr>
                      <w:t xml:space="preserve">V. Kaplan, "Writing Your Own Debugger and Language Extensions with Visual Studio Code," </w:t>
                    </w:r>
                    <w:r>
                      <w:rPr>
                        <w:i/>
                        <w:iCs/>
                        <w:noProof/>
                      </w:rPr>
                      <w:t xml:space="preserve">Code Magazine, </w:t>
                    </w:r>
                    <w:r>
                      <w:rPr>
                        <w:noProof/>
                      </w:rPr>
                      <w:t xml:space="preserve">September/October 2018. </w:t>
                    </w:r>
                  </w:p>
                </w:tc>
              </w:tr>
              <w:tr w:rsidR="00820158" w14:paraId="0CEF6CC7" w14:textId="77777777" w:rsidTr="005F3782">
                <w:trPr>
                  <w:divId w:val="431440854"/>
                  <w:tblCellSpacing w:w="15" w:type="dxa"/>
                </w:trPr>
                <w:tc>
                  <w:tcPr>
                    <w:tcW w:w="216" w:type="pct"/>
                    <w:hideMark/>
                  </w:tcPr>
                  <w:p w14:paraId="17307583" w14:textId="77777777" w:rsidR="00820158" w:rsidRDefault="00820158">
                    <w:pPr>
                      <w:pStyle w:val="Bibliography"/>
                      <w:rPr>
                        <w:noProof/>
                      </w:rPr>
                    </w:pPr>
                    <w:r>
                      <w:rPr>
                        <w:noProof/>
                      </w:rPr>
                      <w:t xml:space="preserve">[14] </w:t>
                    </w:r>
                  </w:p>
                </w:tc>
                <w:tc>
                  <w:tcPr>
                    <w:tcW w:w="4736" w:type="pct"/>
                    <w:hideMark/>
                  </w:tcPr>
                  <w:p w14:paraId="3918F157" w14:textId="77777777" w:rsidR="00820158" w:rsidRDefault="00820158">
                    <w:pPr>
                      <w:pStyle w:val="Bibliography"/>
                      <w:rPr>
                        <w:noProof/>
                      </w:rPr>
                    </w:pPr>
                    <w:r>
                      <w:rPr>
                        <w:noProof/>
                      </w:rPr>
                      <w:t xml:space="preserve">J. Gregory, "State-Based Scripting In Uncharted 2: Among Thieves," 2009. </w:t>
                    </w:r>
                  </w:p>
                </w:tc>
              </w:tr>
              <w:tr w:rsidR="00820158" w14:paraId="0B0E23E5" w14:textId="77777777" w:rsidTr="005F3782">
                <w:trPr>
                  <w:divId w:val="431440854"/>
                  <w:tblCellSpacing w:w="15" w:type="dxa"/>
                </w:trPr>
                <w:tc>
                  <w:tcPr>
                    <w:tcW w:w="216" w:type="pct"/>
                    <w:hideMark/>
                  </w:tcPr>
                  <w:p w14:paraId="582CBD6C" w14:textId="77777777" w:rsidR="00820158" w:rsidRDefault="00820158">
                    <w:pPr>
                      <w:pStyle w:val="Bibliography"/>
                      <w:rPr>
                        <w:noProof/>
                      </w:rPr>
                    </w:pPr>
                    <w:r>
                      <w:rPr>
                        <w:noProof/>
                      </w:rPr>
                      <w:t xml:space="preserve">[15] </w:t>
                    </w:r>
                  </w:p>
                </w:tc>
                <w:tc>
                  <w:tcPr>
                    <w:tcW w:w="4736" w:type="pct"/>
                    <w:hideMark/>
                  </w:tcPr>
                  <w:p w14:paraId="476BBBBD" w14:textId="77777777" w:rsidR="00820158" w:rsidRDefault="00820158">
                    <w:pPr>
                      <w:pStyle w:val="Bibliography"/>
                      <w:rPr>
                        <w:noProof/>
                      </w:rPr>
                    </w:pPr>
                    <w:r>
                      <w:rPr>
                        <w:noProof/>
                      </w:rPr>
                      <w:t>H. Wu, J. Gray and M. Mernik, "Demonstration of a Domain-Specific Language," Elsevier Science B. V., Amsterdam, 2007.</w:t>
                    </w:r>
                  </w:p>
                </w:tc>
              </w:tr>
              <w:tr w:rsidR="00820158" w14:paraId="2ED2DBD0" w14:textId="77777777" w:rsidTr="005F3782">
                <w:trPr>
                  <w:divId w:val="431440854"/>
                  <w:tblCellSpacing w:w="15" w:type="dxa"/>
                </w:trPr>
                <w:tc>
                  <w:tcPr>
                    <w:tcW w:w="216" w:type="pct"/>
                    <w:hideMark/>
                  </w:tcPr>
                  <w:p w14:paraId="3883C0B0" w14:textId="77777777" w:rsidR="00820158" w:rsidRDefault="00820158">
                    <w:pPr>
                      <w:pStyle w:val="Bibliography"/>
                      <w:rPr>
                        <w:noProof/>
                      </w:rPr>
                    </w:pPr>
                    <w:r>
                      <w:rPr>
                        <w:noProof/>
                      </w:rPr>
                      <w:t xml:space="preserve">[16] </w:t>
                    </w:r>
                  </w:p>
                </w:tc>
                <w:tc>
                  <w:tcPr>
                    <w:tcW w:w="4736" w:type="pct"/>
                    <w:hideMark/>
                  </w:tcPr>
                  <w:p w14:paraId="3183F821" w14:textId="77777777" w:rsidR="00820158" w:rsidRDefault="00820158">
                    <w:pPr>
                      <w:pStyle w:val="Bibliography"/>
                      <w:rPr>
                        <w:noProof/>
                      </w:rPr>
                    </w:pPr>
                    <w:r>
                      <w:rPr>
                        <w:noProof/>
                      </w:rPr>
                      <w:t xml:space="preserve">M. Brockington, "Choosing, Designing and Implementing Scripting Languages: Tales from the Script," in </w:t>
                    </w:r>
                    <w:r>
                      <w:rPr>
                        <w:i/>
                        <w:iCs/>
                        <w:noProof/>
                      </w:rPr>
                      <w:t>Game Developer's Conference</w:t>
                    </w:r>
                    <w:r>
                      <w:rPr>
                        <w:noProof/>
                      </w:rPr>
                      <w:t xml:space="preserve">, San Francisco, 2001. </w:t>
                    </w:r>
                  </w:p>
                </w:tc>
              </w:tr>
              <w:tr w:rsidR="00820158" w14:paraId="591FC90B" w14:textId="77777777" w:rsidTr="005F3782">
                <w:trPr>
                  <w:divId w:val="431440854"/>
                  <w:tblCellSpacing w:w="15" w:type="dxa"/>
                </w:trPr>
                <w:tc>
                  <w:tcPr>
                    <w:tcW w:w="216" w:type="pct"/>
                    <w:hideMark/>
                  </w:tcPr>
                  <w:p w14:paraId="6A477B86" w14:textId="77777777" w:rsidR="00820158" w:rsidRDefault="00820158">
                    <w:pPr>
                      <w:pStyle w:val="Bibliography"/>
                      <w:rPr>
                        <w:noProof/>
                      </w:rPr>
                    </w:pPr>
                    <w:r>
                      <w:rPr>
                        <w:noProof/>
                      </w:rPr>
                      <w:t xml:space="preserve">[17] </w:t>
                    </w:r>
                  </w:p>
                </w:tc>
                <w:tc>
                  <w:tcPr>
                    <w:tcW w:w="4736" w:type="pct"/>
                    <w:hideMark/>
                  </w:tcPr>
                  <w:p w14:paraId="535AB006" w14:textId="77777777" w:rsidR="00820158" w:rsidRDefault="00820158">
                    <w:pPr>
                      <w:pStyle w:val="Bibliography"/>
                      <w:rPr>
                        <w:noProof/>
                      </w:rPr>
                    </w:pPr>
                    <w:r>
                      <w:rPr>
                        <w:noProof/>
                      </w:rPr>
                      <w:t>J. Partlow, "Overview of Domain-Specific Language Tools," Microsoft, 04 November 2016. [Online]. Available: https://docs.microsoft.com/en-us/visualstudio/modeling/overview-of-domain-specific-language-tools?view=vs-2019. [Accessed 18 June 2020].</w:t>
                    </w:r>
                  </w:p>
                </w:tc>
              </w:tr>
              <w:tr w:rsidR="00820158" w14:paraId="72FF376B" w14:textId="77777777" w:rsidTr="005F3782">
                <w:trPr>
                  <w:divId w:val="431440854"/>
                  <w:tblCellSpacing w:w="15" w:type="dxa"/>
                </w:trPr>
                <w:tc>
                  <w:tcPr>
                    <w:tcW w:w="216" w:type="pct"/>
                    <w:hideMark/>
                  </w:tcPr>
                  <w:p w14:paraId="3370964B" w14:textId="77777777" w:rsidR="00820158" w:rsidRDefault="00820158">
                    <w:pPr>
                      <w:pStyle w:val="Bibliography"/>
                      <w:rPr>
                        <w:noProof/>
                      </w:rPr>
                    </w:pPr>
                    <w:r>
                      <w:rPr>
                        <w:noProof/>
                      </w:rPr>
                      <w:t xml:space="preserve">[18] </w:t>
                    </w:r>
                  </w:p>
                </w:tc>
                <w:tc>
                  <w:tcPr>
                    <w:tcW w:w="4736" w:type="pct"/>
                    <w:hideMark/>
                  </w:tcPr>
                  <w:p w14:paraId="01429949" w14:textId="77777777" w:rsidR="00820158" w:rsidRDefault="00820158">
                    <w:pPr>
                      <w:pStyle w:val="Bibliography"/>
                      <w:rPr>
                        <w:noProof/>
                      </w:rPr>
                    </w:pPr>
                    <w:r>
                      <w:rPr>
                        <w:noProof/>
                      </w:rPr>
                      <w:t>"7 Billion Humans. [Nintendo Switch]," Tomorrow Corporation, United States, 2018.</w:t>
                    </w:r>
                  </w:p>
                </w:tc>
              </w:tr>
            </w:tbl>
            <w:p w14:paraId="43FE0307" w14:textId="77777777" w:rsidR="00820158" w:rsidRDefault="00820158">
              <w:pPr>
                <w:divId w:val="431440854"/>
                <w:rPr>
                  <w:rFonts w:eastAsia="Times New Roman"/>
                  <w:noProof/>
                </w:rPr>
              </w:pPr>
            </w:p>
            <w:p w14:paraId="14471761" w14:textId="158FBEB0" w:rsidR="00CD6321" w:rsidRPr="00C86796" w:rsidRDefault="001054E3" w:rsidP="00CD6321">
              <w:r>
                <w:rPr>
                  <w:b/>
                  <w:bCs/>
                  <w:noProof/>
                </w:rPr>
                <w:fldChar w:fldCharType="end"/>
              </w:r>
            </w:p>
          </w:sdtContent>
        </w:sdt>
      </w:sdtContent>
    </w:sdt>
    <w:sectPr w:rsidR="00CD6321" w:rsidRPr="00C86796" w:rsidSect="00A677C3">
      <w:headerReference w:type="default" r:id="rId22"/>
      <w:footerReference w:type="default" r:id="rId23"/>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2" w:author="Butler, Matthew" w:date="2021-04-09T19:44:00Z" w:initials="BM">
    <w:p w14:paraId="796E68C8" w14:textId="15F134A6" w:rsidR="00CF5CE0" w:rsidRDefault="00CF5CE0">
      <w:pPr>
        <w:pStyle w:val="CommentText"/>
      </w:pPr>
      <w:r>
        <w:rPr>
          <w:rStyle w:val="CommentReference"/>
        </w:rPr>
        <w:annotationRef/>
      </w:r>
      <w:r>
        <w:rPr>
          <w:rStyle w:val="CommentReference"/>
        </w:rPr>
        <w:t xml:space="preserve">Widened a table column </w:t>
      </w:r>
      <w:r>
        <w:t>so the sources format properly.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6E68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6E68C8" w16cid:durableId="2426B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8BE8C" w14:textId="77777777" w:rsidR="00170833" w:rsidRDefault="00170833" w:rsidP="009073D5">
      <w:pPr>
        <w:spacing w:after="0" w:line="240" w:lineRule="auto"/>
      </w:pPr>
      <w:r>
        <w:separator/>
      </w:r>
    </w:p>
  </w:endnote>
  <w:endnote w:type="continuationSeparator" w:id="0">
    <w:p w14:paraId="2B70584F" w14:textId="77777777" w:rsidR="00170833" w:rsidRDefault="00170833"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6527"/>
      <w:docPartObj>
        <w:docPartGallery w:val="Page Numbers (Bottom of Page)"/>
        <w:docPartUnique/>
      </w:docPartObj>
    </w:sdtPr>
    <w:sdtContent>
      <w:sdt>
        <w:sdtPr>
          <w:id w:val="565050477"/>
          <w:docPartObj>
            <w:docPartGallery w:val="Page Numbers (Top of Page)"/>
            <w:docPartUnique/>
          </w:docPartObj>
        </w:sdtPr>
        <w:sdtContent>
          <w:p w14:paraId="5B3DF8C7" w14:textId="5DE70633" w:rsidR="00CF5CE0" w:rsidRPr="009A142D" w:rsidRDefault="00CF5CE0" w:rsidP="009073D5">
            <w:pPr>
              <w:pStyle w:val="Footer"/>
              <w:rPr>
                <w:i/>
              </w:rPr>
            </w:pPr>
            <w:r>
              <w:rPr>
                <w:i/>
              </w:rPr>
              <w:t>Tyler Wolverton</w:t>
            </w:r>
            <w:r>
              <w:tab/>
              <w:t xml:space="preserve">Page </w:t>
            </w:r>
            <w:r>
              <w:rPr>
                <w:b/>
                <w:sz w:val="24"/>
                <w:szCs w:val="24"/>
              </w:rPr>
              <w:fldChar w:fldCharType="begin"/>
            </w:r>
            <w:r>
              <w:rPr>
                <w:b/>
              </w:rPr>
              <w:instrText xml:space="preserve"> PAGE </w:instrText>
            </w:r>
            <w:r>
              <w:rPr>
                <w:b/>
                <w:sz w:val="24"/>
                <w:szCs w:val="24"/>
              </w:rPr>
              <w:fldChar w:fldCharType="separate"/>
            </w:r>
            <w:r>
              <w:rPr>
                <w:b/>
                <w:noProof/>
              </w:rPr>
              <w:t>21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21</w:t>
            </w:r>
            <w:r>
              <w:rPr>
                <w:b/>
                <w:sz w:val="24"/>
                <w:szCs w:val="24"/>
              </w:rPr>
              <w:fldChar w:fldCharType="end"/>
            </w:r>
            <w:r>
              <w:rPr>
                <w:b/>
                <w:sz w:val="24"/>
                <w:szCs w:val="24"/>
              </w:rPr>
              <w:tab/>
            </w:r>
            <w:r w:rsidRPr="00F167A3">
              <w:rPr>
                <w:b/>
              </w:rPr>
              <w:fldChar w:fldCharType="begin"/>
            </w:r>
            <w:r w:rsidRPr="00F167A3">
              <w:rPr>
                <w:b/>
              </w:rPr>
              <w:instrText xml:space="preserve"> DATE  \@ "M/d/yyyy" </w:instrText>
            </w:r>
            <w:r w:rsidRPr="00F167A3">
              <w:rPr>
                <w:b/>
              </w:rPr>
              <w:fldChar w:fldCharType="separate"/>
            </w:r>
            <w:r>
              <w:rPr>
                <w:b/>
                <w:noProof/>
              </w:rPr>
              <w:t>5/04/2021</w:t>
            </w:r>
            <w:r w:rsidRPr="00F167A3">
              <w:rPr>
                <w:b/>
              </w:rPr>
              <w:fldChar w:fldCharType="end"/>
            </w:r>
          </w:p>
        </w:sdtContent>
      </w:sdt>
    </w:sdtContent>
  </w:sdt>
  <w:p w14:paraId="737DD4B0" w14:textId="77777777" w:rsidR="00CF5CE0" w:rsidRDefault="00CF5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78E54" w14:textId="77777777" w:rsidR="00170833" w:rsidRDefault="00170833" w:rsidP="009073D5">
      <w:pPr>
        <w:spacing w:after="0" w:line="240" w:lineRule="auto"/>
      </w:pPr>
      <w:r>
        <w:separator/>
      </w:r>
    </w:p>
  </w:footnote>
  <w:footnote w:type="continuationSeparator" w:id="0">
    <w:p w14:paraId="782D9B7C" w14:textId="77777777" w:rsidR="00170833" w:rsidRDefault="00170833"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A51F" w14:textId="31A65906" w:rsidR="00CF5CE0" w:rsidRPr="00A1145A" w:rsidRDefault="00CF5CE0">
    <w:pPr>
      <w:pStyle w:val="Header"/>
      <w:rPr>
        <w:i/>
      </w:rPr>
    </w:pPr>
    <w:r>
      <w:t>Master’s Thesis</w:t>
    </w:r>
    <w:r>
      <w:ptab w:relativeTo="margin" w:alignment="center" w:leader="none"/>
    </w:r>
    <w:r>
      <w:t>TDD</w:t>
    </w:r>
    <w:r>
      <w:ptab w:relativeTo="margin" w:alignment="right" w:leader="none"/>
    </w:r>
    <w:r>
      <w:rPr>
        <w:i/>
      </w:rPr>
      <w:t>Zephyr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032B5"/>
    <w:multiLevelType w:val="hybridMultilevel"/>
    <w:tmpl w:val="F558E1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6030D1"/>
    <w:multiLevelType w:val="hybridMultilevel"/>
    <w:tmpl w:val="E5C6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F604B"/>
    <w:multiLevelType w:val="hybridMultilevel"/>
    <w:tmpl w:val="F29C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60E40"/>
    <w:multiLevelType w:val="hybridMultilevel"/>
    <w:tmpl w:val="CE1E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594231"/>
    <w:multiLevelType w:val="hybridMultilevel"/>
    <w:tmpl w:val="35323B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55B4E4B"/>
    <w:multiLevelType w:val="hybridMultilevel"/>
    <w:tmpl w:val="98E8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AF25271"/>
    <w:multiLevelType w:val="hybridMultilevel"/>
    <w:tmpl w:val="ED16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5D0769"/>
    <w:multiLevelType w:val="hybridMultilevel"/>
    <w:tmpl w:val="E728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061775"/>
    <w:multiLevelType w:val="hybridMultilevel"/>
    <w:tmpl w:val="4964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637FD6"/>
    <w:multiLevelType w:val="hybridMultilevel"/>
    <w:tmpl w:val="93709F06"/>
    <w:lvl w:ilvl="0" w:tplc="4AECBCC6">
      <w:start w:val="1"/>
      <w:numFmt w:val="bullet"/>
      <w:lvlText w:val=""/>
      <w:lvlJc w:val="left"/>
      <w:pPr>
        <w:ind w:left="720" w:hanging="360"/>
      </w:pPr>
      <w:rPr>
        <w:rFonts w:ascii="Symbol" w:hAnsi="Symbol"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F34E7E"/>
    <w:multiLevelType w:val="hybridMultilevel"/>
    <w:tmpl w:val="103A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16"/>
  </w:num>
  <w:num w:numId="3">
    <w:abstractNumId w:val="5"/>
  </w:num>
  <w:num w:numId="4">
    <w:abstractNumId w:val="45"/>
  </w:num>
  <w:num w:numId="5">
    <w:abstractNumId w:val="44"/>
  </w:num>
  <w:num w:numId="6">
    <w:abstractNumId w:val="51"/>
  </w:num>
  <w:num w:numId="7">
    <w:abstractNumId w:val="26"/>
  </w:num>
  <w:num w:numId="8">
    <w:abstractNumId w:val="34"/>
  </w:num>
  <w:num w:numId="9">
    <w:abstractNumId w:val="24"/>
  </w:num>
  <w:num w:numId="10">
    <w:abstractNumId w:val="3"/>
  </w:num>
  <w:num w:numId="11">
    <w:abstractNumId w:val="37"/>
  </w:num>
  <w:num w:numId="12">
    <w:abstractNumId w:val="27"/>
  </w:num>
  <w:num w:numId="13">
    <w:abstractNumId w:val="29"/>
  </w:num>
  <w:num w:numId="14">
    <w:abstractNumId w:val="17"/>
  </w:num>
  <w:num w:numId="15">
    <w:abstractNumId w:val="39"/>
  </w:num>
  <w:num w:numId="16">
    <w:abstractNumId w:val="32"/>
  </w:num>
  <w:num w:numId="17">
    <w:abstractNumId w:val="40"/>
  </w:num>
  <w:num w:numId="18">
    <w:abstractNumId w:val="13"/>
  </w:num>
  <w:num w:numId="19">
    <w:abstractNumId w:val="28"/>
  </w:num>
  <w:num w:numId="20">
    <w:abstractNumId w:val="20"/>
  </w:num>
  <w:num w:numId="21">
    <w:abstractNumId w:val="2"/>
  </w:num>
  <w:num w:numId="22">
    <w:abstractNumId w:val="50"/>
  </w:num>
  <w:num w:numId="23">
    <w:abstractNumId w:val="48"/>
  </w:num>
  <w:num w:numId="24">
    <w:abstractNumId w:val="52"/>
  </w:num>
  <w:num w:numId="25">
    <w:abstractNumId w:val="41"/>
  </w:num>
  <w:num w:numId="26">
    <w:abstractNumId w:val="36"/>
  </w:num>
  <w:num w:numId="27">
    <w:abstractNumId w:val="30"/>
  </w:num>
  <w:num w:numId="28">
    <w:abstractNumId w:val="35"/>
  </w:num>
  <w:num w:numId="29">
    <w:abstractNumId w:val="7"/>
  </w:num>
  <w:num w:numId="30">
    <w:abstractNumId w:val="0"/>
  </w:num>
  <w:num w:numId="31">
    <w:abstractNumId w:val="22"/>
  </w:num>
  <w:num w:numId="32">
    <w:abstractNumId w:val="15"/>
  </w:num>
  <w:num w:numId="33">
    <w:abstractNumId w:val="31"/>
  </w:num>
  <w:num w:numId="34">
    <w:abstractNumId w:val="1"/>
  </w:num>
  <w:num w:numId="35">
    <w:abstractNumId w:val="14"/>
  </w:num>
  <w:num w:numId="36">
    <w:abstractNumId w:val="10"/>
  </w:num>
  <w:num w:numId="37">
    <w:abstractNumId w:val="46"/>
  </w:num>
  <w:num w:numId="38">
    <w:abstractNumId w:val="25"/>
  </w:num>
  <w:num w:numId="39">
    <w:abstractNumId w:val="9"/>
  </w:num>
  <w:num w:numId="40">
    <w:abstractNumId w:val="33"/>
  </w:num>
  <w:num w:numId="41">
    <w:abstractNumId w:val="23"/>
  </w:num>
  <w:num w:numId="42">
    <w:abstractNumId w:val="49"/>
  </w:num>
  <w:num w:numId="43">
    <w:abstractNumId w:val="6"/>
  </w:num>
  <w:num w:numId="44">
    <w:abstractNumId w:val="4"/>
  </w:num>
  <w:num w:numId="45">
    <w:abstractNumId w:val="19"/>
  </w:num>
  <w:num w:numId="46">
    <w:abstractNumId w:val="42"/>
  </w:num>
  <w:num w:numId="47">
    <w:abstractNumId w:val="12"/>
  </w:num>
  <w:num w:numId="48">
    <w:abstractNumId w:val="8"/>
  </w:num>
  <w:num w:numId="49">
    <w:abstractNumId w:val="38"/>
  </w:num>
  <w:num w:numId="50">
    <w:abstractNumId w:val="47"/>
  </w:num>
  <w:num w:numId="51">
    <w:abstractNumId w:val="11"/>
  </w:num>
  <w:num w:numId="52">
    <w:abstractNumId w:val="21"/>
  </w:num>
  <w:num w:numId="53">
    <w:abstractNumId w:val="18"/>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lverton, Tyler">
    <w15:presenceInfo w15:providerId="None" w15:userId="Wolverton, Tyler"/>
  </w15:person>
  <w15:person w15:author="Butler, Matthew">
    <w15:presenceInfo w15:providerId="AD" w15:userId="S-1-5-21-111288279-36659543-794563710-338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50"/>
    <w:rsid w:val="00002B01"/>
    <w:rsid w:val="0001082C"/>
    <w:rsid w:val="00013E03"/>
    <w:rsid w:val="00016910"/>
    <w:rsid w:val="000230F6"/>
    <w:rsid w:val="00030A7B"/>
    <w:rsid w:val="00033318"/>
    <w:rsid w:val="000360C0"/>
    <w:rsid w:val="00044D54"/>
    <w:rsid w:val="00054D91"/>
    <w:rsid w:val="000557A0"/>
    <w:rsid w:val="00060E3D"/>
    <w:rsid w:val="00060FD0"/>
    <w:rsid w:val="00061887"/>
    <w:rsid w:val="00067718"/>
    <w:rsid w:val="0007295B"/>
    <w:rsid w:val="000833E2"/>
    <w:rsid w:val="000844D1"/>
    <w:rsid w:val="0009051B"/>
    <w:rsid w:val="00095220"/>
    <w:rsid w:val="000A03FF"/>
    <w:rsid w:val="000A68E1"/>
    <w:rsid w:val="000A6D35"/>
    <w:rsid w:val="000B0976"/>
    <w:rsid w:val="000B1062"/>
    <w:rsid w:val="000B10D2"/>
    <w:rsid w:val="000B206D"/>
    <w:rsid w:val="000B2190"/>
    <w:rsid w:val="000B35C2"/>
    <w:rsid w:val="000B4DA1"/>
    <w:rsid w:val="000B4E14"/>
    <w:rsid w:val="000B5200"/>
    <w:rsid w:val="000C249B"/>
    <w:rsid w:val="000C67B1"/>
    <w:rsid w:val="000D0B7F"/>
    <w:rsid w:val="000D127A"/>
    <w:rsid w:val="000E1FDC"/>
    <w:rsid w:val="000F2B78"/>
    <w:rsid w:val="00102784"/>
    <w:rsid w:val="001054E3"/>
    <w:rsid w:val="00106CA5"/>
    <w:rsid w:val="00111468"/>
    <w:rsid w:val="00111991"/>
    <w:rsid w:val="00117838"/>
    <w:rsid w:val="00122763"/>
    <w:rsid w:val="00123C3C"/>
    <w:rsid w:val="00125F35"/>
    <w:rsid w:val="00131C6D"/>
    <w:rsid w:val="00137607"/>
    <w:rsid w:val="00142A4C"/>
    <w:rsid w:val="00146947"/>
    <w:rsid w:val="00152A29"/>
    <w:rsid w:val="00155577"/>
    <w:rsid w:val="00155A93"/>
    <w:rsid w:val="0015728F"/>
    <w:rsid w:val="00157511"/>
    <w:rsid w:val="001579EA"/>
    <w:rsid w:val="00157B08"/>
    <w:rsid w:val="00162A74"/>
    <w:rsid w:val="00170833"/>
    <w:rsid w:val="00177A6E"/>
    <w:rsid w:val="00177ADF"/>
    <w:rsid w:val="00192E07"/>
    <w:rsid w:val="00193D3F"/>
    <w:rsid w:val="001942AC"/>
    <w:rsid w:val="001958A5"/>
    <w:rsid w:val="001A3121"/>
    <w:rsid w:val="001A4342"/>
    <w:rsid w:val="001A4A2A"/>
    <w:rsid w:val="001B13A3"/>
    <w:rsid w:val="001B21EA"/>
    <w:rsid w:val="001B5C40"/>
    <w:rsid w:val="001C1A38"/>
    <w:rsid w:val="001C2F7B"/>
    <w:rsid w:val="001D0C55"/>
    <w:rsid w:val="001D2828"/>
    <w:rsid w:val="001D4E82"/>
    <w:rsid w:val="001E394C"/>
    <w:rsid w:val="001E3EA7"/>
    <w:rsid w:val="001E4D31"/>
    <w:rsid w:val="001F0592"/>
    <w:rsid w:val="001F216E"/>
    <w:rsid w:val="001F25D3"/>
    <w:rsid w:val="001F3613"/>
    <w:rsid w:val="001F5F53"/>
    <w:rsid w:val="0020296A"/>
    <w:rsid w:val="002073C8"/>
    <w:rsid w:val="00214734"/>
    <w:rsid w:val="00220A25"/>
    <w:rsid w:val="00222030"/>
    <w:rsid w:val="0022226A"/>
    <w:rsid w:val="002264AB"/>
    <w:rsid w:val="002431F3"/>
    <w:rsid w:val="0024542D"/>
    <w:rsid w:val="00256FFA"/>
    <w:rsid w:val="00261DB8"/>
    <w:rsid w:val="00273BCD"/>
    <w:rsid w:val="002758A3"/>
    <w:rsid w:val="0027626C"/>
    <w:rsid w:val="002767B5"/>
    <w:rsid w:val="00296F23"/>
    <w:rsid w:val="002A0B6C"/>
    <w:rsid w:val="002A2F6A"/>
    <w:rsid w:val="002A4250"/>
    <w:rsid w:val="002A7F41"/>
    <w:rsid w:val="002B4DEB"/>
    <w:rsid w:val="002B591B"/>
    <w:rsid w:val="002B5B11"/>
    <w:rsid w:val="002B5EE1"/>
    <w:rsid w:val="002C19D7"/>
    <w:rsid w:val="002C2D57"/>
    <w:rsid w:val="002C306E"/>
    <w:rsid w:val="002C60AE"/>
    <w:rsid w:val="002C6831"/>
    <w:rsid w:val="002D1363"/>
    <w:rsid w:val="002D2D9C"/>
    <w:rsid w:val="002D2F50"/>
    <w:rsid w:val="002D4E0B"/>
    <w:rsid w:val="002D75C2"/>
    <w:rsid w:val="002E1CA5"/>
    <w:rsid w:val="002E398D"/>
    <w:rsid w:val="002E4A2A"/>
    <w:rsid w:val="002E74B7"/>
    <w:rsid w:val="002E7E4C"/>
    <w:rsid w:val="002F4B54"/>
    <w:rsid w:val="002F5AD3"/>
    <w:rsid w:val="0030306E"/>
    <w:rsid w:val="00305D51"/>
    <w:rsid w:val="003063DA"/>
    <w:rsid w:val="00314236"/>
    <w:rsid w:val="003172AE"/>
    <w:rsid w:val="0033059D"/>
    <w:rsid w:val="00337959"/>
    <w:rsid w:val="00337DCD"/>
    <w:rsid w:val="00343B41"/>
    <w:rsid w:val="00345999"/>
    <w:rsid w:val="00350F2C"/>
    <w:rsid w:val="00356074"/>
    <w:rsid w:val="00356173"/>
    <w:rsid w:val="0036394E"/>
    <w:rsid w:val="00363B38"/>
    <w:rsid w:val="00363E37"/>
    <w:rsid w:val="00364282"/>
    <w:rsid w:val="00371D86"/>
    <w:rsid w:val="00373414"/>
    <w:rsid w:val="00381F20"/>
    <w:rsid w:val="00383890"/>
    <w:rsid w:val="003856A5"/>
    <w:rsid w:val="00391085"/>
    <w:rsid w:val="00392DF2"/>
    <w:rsid w:val="003953DB"/>
    <w:rsid w:val="0039586E"/>
    <w:rsid w:val="003A079A"/>
    <w:rsid w:val="003A79CF"/>
    <w:rsid w:val="003A7E74"/>
    <w:rsid w:val="003B01A6"/>
    <w:rsid w:val="003B475E"/>
    <w:rsid w:val="003B68DA"/>
    <w:rsid w:val="003C6EB2"/>
    <w:rsid w:val="003C799C"/>
    <w:rsid w:val="003D0E32"/>
    <w:rsid w:val="003D1CC7"/>
    <w:rsid w:val="003D636E"/>
    <w:rsid w:val="003D7B80"/>
    <w:rsid w:val="003E0DDC"/>
    <w:rsid w:val="003E6DB6"/>
    <w:rsid w:val="003F33E7"/>
    <w:rsid w:val="003F4284"/>
    <w:rsid w:val="003F5743"/>
    <w:rsid w:val="00403477"/>
    <w:rsid w:val="004068D8"/>
    <w:rsid w:val="00415A06"/>
    <w:rsid w:val="00416448"/>
    <w:rsid w:val="00416DED"/>
    <w:rsid w:val="0042081B"/>
    <w:rsid w:val="0042111E"/>
    <w:rsid w:val="00427134"/>
    <w:rsid w:val="004310DE"/>
    <w:rsid w:val="0043537D"/>
    <w:rsid w:val="00436B05"/>
    <w:rsid w:val="004516E3"/>
    <w:rsid w:val="004525E0"/>
    <w:rsid w:val="00453F39"/>
    <w:rsid w:val="00455BF0"/>
    <w:rsid w:val="004571DF"/>
    <w:rsid w:val="004574A8"/>
    <w:rsid w:val="00457B88"/>
    <w:rsid w:val="00460CE2"/>
    <w:rsid w:val="0047304F"/>
    <w:rsid w:val="004756D7"/>
    <w:rsid w:val="004771B9"/>
    <w:rsid w:val="0048404A"/>
    <w:rsid w:val="00484F8C"/>
    <w:rsid w:val="0049271C"/>
    <w:rsid w:val="004928B0"/>
    <w:rsid w:val="00494A4F"/>
    <w:rsid w:val="004A6B6A"/>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251C"/>
    <w:rsid w:val="00522BBD"/>
    <w:rsid w:val="0052354E"/>
    <w:rsid w:val="00524023"/>
    <w:rsid w:val="005258C3"/>
    <w:rsid w:val="005262F0"/>
    <w:rsid w:val="00527372"/>
    <w:rsid w:val="00536387"/>
    <w:rsid w:val="00562AB6"/>
    <w:rsid w:val="005639F8"/>
    <w:rsid w:val="00574F3E"/>
    <w:rsid w:val="00575101"/>
    <w:rsid w:val="00580530"/>
    <w:rsid w:val="00582278"/>
    <w:rsid w:val="005914B6"/>
    <w:rsid w:val="00597C6C"/>
    <w:rsid w:val="005A0EC0"/>
    <w:rsid w:val="005A3706"/>
    <w:rsid w:val="005A669A"/>
    <w:rsid w:val="005A6B4A"/>
    <w:rsid w:val="005B15CE"/>
    <w:rsid w:val="005B213F"/>
    <w:rsid w:val="005C0D6C"/>
    <w:rsid w:val="005C7021"/>
    <w:rsid w:val="005D190E"/>
    <w:rsid w:val="005E0BDB"/>
    <w:rsid w:val="005E4F13"/>
    <w:rsid w:val="005E7FB6"/>
    <w:rsid w:val="005F2495"/>
    <w:rsid w:val="005F3561"/>
    <w:rsid w:val="005F3782"/>
    <w:rsid w:val="005F5D24"/>
    <w:rsid w:val="0060520A"/>
    <w:rsid w:val="00612FE2"/>
    <w:rsid w:val="006240BF"/>
    <w:rsid w:val="00632F09"/>
    <w:rsid w:val="00634CB7"/>
    <w:rsid w:val="00640DE2"/>
    <w:rsid w:val="00642BDF"/>
    <w:rsid w:val="006440A3"/>
    <w:rsid w:val="00654CE1"/>
    <w:rsid w:val="00655EDA"/>
    <w:rsid w:val="006612E3"/>
    <w:rsid w:val="00664226"/>
    <w:rsid w:val="006657DB"/>
    <w:rsid w:val="006663E1"/>
    <w:rsid w:val="0066750E"/>
    <w:rsid w:val="00672E6A"/>
    <w:rsid w:val="006759DC"/>
    <w:rsid w:val="00693FFD"/>
    <w:rsid w:val="00694283"/>
    <w:rsid w:val="006948AB"/>
    <w:rsid w:val="006A0528"/>
    <w:rsid w:val="006A3FA3"/>
    <w:rsid w:val="006A40B8"/>
    <w:rsid w:val="006A4508"/>
    <w:rsid w:val="006A6CBE"/>
    <w:rsid w:val="006B1F43"/>
    <w:rsid w:val="006B7CF1"/>
    <w:rsid w:val="006C3E1A"/>
    <w:rsid w:val="006D12DA"/>
    <w:rsid w:val="006D608D"/>
    <w:rsid w:val="006E1CE6"/>
    <w:rsid w:val="006E4A71"/>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504EC"/>
    <w:rsid w:val="00751901"/>
    <w:rsid w:val="0076276C"/>
    <w:rsid w:val="0077100A"/>
    <w:rsid w:val="00773D35"/>
    <w:rsid w:val="00784B46"/>
    <w:rsid w:val="00785783"/>
    <w:rsid w:val="00787B8D"/>
    <w:rsid w:val="00790D06"/>
    <w:rsid w:val="0079507D"/>
    <w:rsid w:val="007A1F78"/>
    <w:rsid w:val="007A2887"/>
    <w:rsid w:val="007A411C"/>
    <w:rsid w:val="007A4C50"/>
    <w:rsid w:val="007A4CFE"/>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2F72"/>
    <w:rsid w:val="008142C8"/>
    <w:rsid w:val="00820158"/>
    <w:rsid w:val="00820FE1"/>
    <w:rsid w:val="00822BF7"/>
    <w:rsid w:val="0082497C"/>
    <w:rsid w:val="00825FB6"/>
    <w:rsid w:val="00827E6C"/>
    <w:rsid w:val="00830E83"/>
    <w:rsid w:val="00833046"/>
    <w:rsid w:val="00834312"/>
    <w:rsid w:val="00834C1F"/>
    <w:rsid w:val="00841E1D"/>
    <w:rsid w:val="00845D0C"/>
    <w:rsid w:val="00852521"/>
    <w:rsid w:val="00853786"/>
    <w:rsid w:val="008636F1"/>
    <w:rsid w:val="00864359"/>
    <w:rsid w:val="00872E2A"/>
    <w:rsid w:val="00876B4C"/>
    <w:rsid w:val="00890075"/>
    <w:rsid w:val="00893809"/>
    <w:rsid w:val="0089572C"/>
    <w:rsid w:val="008A1250"/>
    <w:rsid w:val="008B2352"/>
    <w:rsid w:val="008B26E7"/>
    <w:rsid w:val="008B5360"/>
    <w:rsid w:val="008B7A91"/>
    <w:rsid w:val="008C5B0C"/>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1249"/>
    <w:rsid w:val="0096518B"/>
    <w:rsid w:val="00967F9F"/>
    <w:rsid w:val="00971E18"/>
    <w:rsid w:val="00974AED"/>
    <w:rsid w:val="00976BC2"/>
    <w:rsid w:val="00980BA1"/>
    <w:rsid w:val="00982DB0"/>
    <w:rsid w:val="00985C4A"/>
    <w:rsid w:val="0098777C"/>
    <w:rsid w:val="009910EE"/>
    <w:rsid w:val="00997FFC"/>
    <w:rsid w:val="009A142D"/>
    <w:rsid w:val="009A43C4"/>
    <w:rsid w:val="009B0CE5"/>
    <w:rsid w:val="009B5793"/>
    <w:rsid w:val="009B6D6A"/>
    <w:rsid w:val="009C14F7"/>
    <w:rsid w:val="009C186B"/>
    <w:rsid w:val="009C3780"/>
    <w:rsid w:val="009C4D8D"/>
    <w:rsid w:val="009D0942"/>
    <w:rsid w:val="009D2793"/>
    <w:rsid w:val="009E3C66"/>
    <w:rsid w:val="009E5B0E"/>
    <w:rsid w:val="009E6424"/>
    <w:rsid w:val="009F28CD"/>
    <w:rsid w:val="009F2D3C"/>
    <w:rsid w:val="00A03622"/>
    <w:rsid w:val="00A059EE"/>
    <w:rsid w:val="00A070F9"/>
    <w:rsid w:val="00A07297"/>
    <w:rsid w:val="00A1145A"/>
    <w:rsid w:val="00A14E65"/>
    <w:rsid w:val="00A16416"/>
    <w:rsid w:val="00A22095"/>
    <w:rsid w:val="00A278EF"/>
    <w:rsid w:val="00A30FBC"/>
    <w:rsid w:val="00A316C1"/>
    <w:rsid w:val="00A33BF4"/>
    <w:rsid w:val="00A34F23"/>
    <w:rsid w:val="00A43556"/>
    <w:rsid w:val="00A43594"/>
    <w:rsid w:val="00A476EC"/>
    <w:rsid w:val="00A52975"/>
    <w:rsid w:val="00A52A55"/>
    <w:rsid w:val="00A53681"/>
    <w:rsid w:val="00A548E4"/>
    <w:rsid w:val="00A63998"/>
    <w:rsid w:val="00A677C3"/>
    <w:rsid w:val="00A67F22"/>
    <w:rsid w:val="00A72FA9"/>
    <w:rsid w:val="00A774F6"/>
    <w:rsid w:val="00A77E1A"/>
    <w:rsid w:val="00A80085"/>
    <w:rsid w:val="00A84484"/>
    <w:rsid w:val="00A8505A"/>
    <w:rsid w:val="00A86B00"/>
    <w:rsid w:val="00A9275E"/>
    <w:rsid w:val="00AA324A"/>
    <w:rsid w:val="00AA3E79"/>
    <w:rsid w:val="00AA77AE"/>
    <w:rsid w:val="00AB218E"/>
    <w:rsid w:val="00AC0ACF"/>
    <w:rsid w:val="00AC20DA"/>
    <w:rsid w:val="00AD3B2B"/>
    <w:rsid w:val="00AD75A4"/>
    <w:rsid w:val="00AE6AFC"/>
    <w:rsid w:val="00AF1A7D"/>
    <w:rsid w:val="00B016F8"/>
    <w:rsid w:val="00B03B2D"/>
    <w:rsid w:val="00B053C0"/>
    <w:rsid w:val="00B07AA3"/>
    <w:rsid w:val="00B07F52"/>
    <w:rsid w:val="00B1071A"/>
    <w:rsid w:val="00B21E77"/>
    <w:rsid w:val="00B26557"/>
    <w:rsid w:val="00B276CE"/>
    <w:rsid w:val="00B30BBE"/>
    <w:rsid w:val="00B42377"/>
    <w:rsid w:val="00B4254D"/>
    <w:rsid w:val="00B43842"/>
    <w:rsid w:val="00B478A4"/>
    <w:rsid w:val="00B52DB4"/>
    <w:rsid w:val="00B61C5D"/>
    <w:rsid w:val="00B622B2"/>
    <w:rsid w:val="00B62835"/>
    <w:rsid w:val="00B65BDE"/>
    <w:rsid w:val="00B66C8B"/>
    <w:rsid w:val="00B74405"/>
    <w:rsid w:val="00B755F4"/>
    <w:rsid w:val="00B81C00"/>
    <w:rsid w:val="00B874F7"/>
    <w:rsid w:val="00B94CBC"/>
    <w:rsid w:val="00B97353"/>
    <w:rsid w:val="00BA30ED"/>
    <w:rsid w:val="00BA47EC"/>
    <w:rsid w:val="00BA5E2A"/>
    <w:rsid w:val="00BB195E"/>
    <w:rsid w:val="00BB294E"/>
    <w:rsid w:val="00BB34C8"/>
    <w:rsid w:val="00BC364C"/>
    <w:rsid w:val="00BC6985"/>
    <w:rsid w:val="00BD0141"/>
    <w:rsid w:val="00BD6A40"/>
    <w:rsid w:val="00BD71C2"/>
    <w:rsid w:val="00BE0CB9"/>
    <w:rsid w:val="00BE273C"/>
    <w:rsid w:val="00BE555A"/>
    <w:rsid w:val="00BE6C0E"/>
    <w:rsid w:val="00BF0269"/>
    <w:rsid w:val="00BF2831"/>
    <w:rsid w:val="00BF5E6E"/>
    <w:rsid w:val="00C01CC8"/>
    <w:rsid w:val="00C03C37"/>
    <w:rsid w:val="00C03C77"/>
    <w:rsid w:val="00C0501E"/>
    <w:rsid w:val="00C104F1"/>
    <w:rsid w:val="00C14A06"/>
    <w:rsid w:val="00C23F56"/>
    <w:rsid w:val="00C24ED8"/>
    <w:rsid w:val="00C25E27"/>
    <w:rsid w:val="00C279A0"/>
    <w:rsid w:val="00C374B4"/>
    <w:rsid w:val="00C413F1"/>
    <w:rsid w:val="00C444A4"/>
    <w:rsid w:val="00C45FBE"/>
    <w:rsid w:val="00C462DE"/>
    <w:rsid w:val="00C47E4E"/>
    <w:rsid w:val="00C5431B"/>
    <w:rsid w:val="00C55A32"/>
    <w:rsid w:val="00C60A47"/>
    <w:rsid w:val="00C71220"/>
    <w:rsid w:val="00C7379E"/>
    <w:rsid w:val="00C751E7"/>
    <w:rsid w:val="00C858D7"/>
    <w:rsid w:val="00C86796"/>
    <w:rsid w:val="00C92281"/>
    <w:rsid w:val="00C92DF4"/>
    <w:rsid w:val="00C93BD1"/>
    <w:rsid w:val="00C94D2E"/>
    <w:rsid w:val="00C96294"/>
    <w:rsid w:val="00CA14E0"/>
    <w:rsid w:val="00CA1EDE"/>
    <w:rsid w:val="00CA6C82"/>
    <w:rsid w:val="00CA6CEB"/>
    <w:rsid w:val="00CA73AC"/>
    <w:rsid w:val="00CA7786"/>
    <w:rsid w:val="00CC10BB"/>
    <w:rsid w:val="00CC1BC8"/>
    <w:rsid w:val="00CC3DCE"/>
    <w:rsid w:val="00CC7DAE"/>
    <w:rsid w:val="00CD3FDD"/>
    <w:rsid w:val="00CD544E"/>
    <w:rsid w:val="00CD6321"/>
    <w:rsid w:val="00CE020B"/>
    <w:rsid w:val="00CE0EE5"/>
    <w:rsid w:val="00CE185E"/>
    <w:rsid w:val="00CE2396"/>
    <w:rsid w:val="00CE34BB"/>
    <w:rsid w:val="00CE35C5"/>
    <w:rsid w:val="00CE43E7"/>
    <w:rsid w:val="00CE6AF1"/>
    <w:rsid w:val="00CE7864"/>
    <w:rsid w:val="00CF01A7"/>
    <w:rsid w:val="00CF5CE0"/>
    <w:rsid w:val="00D052E5"/>
    <w:rsid w:val="00D06CEC"/>
    <w:rsid w:val="00D14E4F"/>
    <w:rsid w:val="00D203FA"/>
    <w:rsid w:val="00D22006"/>
    <w:rsid w:val="00D31D8D"/>
    <w:rsid w:val="00D346B5"/>
    <w:rsid w:val="00D359EE"/>
    <w:rsid w:val="00D35CCB"/>
    <w:rsid w:val="00D37BEA"/>
    <w:rsid w:val="00D42D0A"/>
    <w:rsid w:val="00D43CAB"/>
    <w:rsid w:val="00D73616"/>
    <w:rsid w:val="00D76861"/>
    <w:rsid w:val="00D832B8"/>
    <w:rsid w:val="00D84D08"/>
    <w:rsid w:val="00D85879"/>
    <w:rsid w:val="00D872F3"/>
    <w:rsid w:val="00DA0685"/>
    <w:rsid w:val="00DA0D78"/>
    <w:rsid w:val="00DA2B5F"/>
    <w:rsid w:val="00DB0CE8"/>
    <w:rsid w:val="00DC30C1"/>
    <w:rsid w:val="00DC4C6D"/>
    <w:rsid w:val="00DD23F0"/>
    <w:rsid w:val="00DD4853"/>
    <w:rsid w:val="00DD4D73"/>
    <w:rsid w:val="00DD61FD"/>
    <w:rsid w:val="00DD7140"/>
    <w:rsid w:val="00DE044D"/>
    <w:rsid w:val="00DE2623"/>
    <w:rsid w:val="00DF5B0F"/>
    <w:rsid w:val="00E2084E"/>
    <w:rsid w:val="00E226C9"/>
    <w:rsid w:val="00E25924"/>
    <w:rsid w:val="00E335AE"/>
    <w:rsid w:val="00E34D0C"/>
    <w:rsid w:val="00E43240"/>
    <w:rsid w:val="00E460B8"/>
    <w:rsid w:val="00E50E71"/>
    <w:rsid w:val="00E52857"/>
    <w:rsid w:val="00E54AD0"/>
    <w:rsid w:val="00E57A59"/>
    <w:rsid w:val="00E643B1"/>
    <w:rsid w:val="00E66897"/>
    <w:rsid w:val="00E7027D"/>
    <w:rsid w:val="00E71BCE"/>
    <w:rsid w:val="00E819A3"/>
    <w:rsid w:val="00E83A7C"/>
    <w:rsid w:val="00E871CB"/>
    <w:rsid w:val="00E9096B"/>
    <w:rsid w:val="00E92553"/>
    <w:rsid w:val="00E941F5"/>
    <w:rsid w:val="00EA0457"/>
    <w:rsid w:val="00EA06E0"/>
    <w:rsid w:val="00EA3FC5"/>
    <w:rsid w:val="00EB4E1B"/>
    <w:rsid w:val="00EB773E"/>
    <w:rsid w:val="00EC0C82"/>
    <w:rsid w:val="00EC0F39"/>
    <w:rsid w:val="00EC4824"/>
    <w:rsid w:val="00EC4BA8"/>
    <w:rsid w:val="00EC5536"/>
    <w:rsid w:val="00EC74E4"/>
    <w:rsid w:val="00ED0070"/>
    <w:rsid w:val="00ED1152"/>
    <w:rsid w:val="00ED2AC8"/>
    <w:rsid w:val="00ED37FB"/>
    <w:rsid w:val="00ED5785"/>
    <w:rsid w:val="00EE069E"/>
    <w:rsid w:val="00EE5164"/>
    <w:rsid w:val="00EE5B44"/>
    <w:rsid w:val="00EF1F59"/>
    <w:rsid w:val="00EF2816"/>
    <w:rsid w:val="00EF4A48"/>
    <w:rsid w:val="00EF7A80"/>
    <w:rsid w:val="00F00728"/>
    <w:rsid w:val="00F01F88"/>
    <w:rsid w:val="00F11411"/>
    <w:rsid w:val="00F1209A"/>
    <w:rsid w:val="00F167A3"/>
    <w:rsid w:val="00F16BDE"/>
    <w:rsid w:val="00F330C6"/>
    <w:rsid w:val="00F33EB7"/>
    <w:rsid w:val="00F34842"/>
    <w:rsid w:val="00F36E3B"/>
    <w:rsid w:val="00F37504"/>
    <w:rsid w:val="00F40011"/>
    <w:rsid w:val="00F40316"/>
    <w:rsid w:val="00F4288C"/>
    <w:rsid w:val="00F4447A"/>
    <w:rsid w:val="00F701EA"/>
    <w:rsid w:val="00F71567"/>
    <w:rsid w:val="00F76F82"/>
    <w:rsid w:val="00F85D3E"/>
    <w:rsid w:val="00F92AC5"/>
    <w:rsid w:val="00F95A55"/>
    <w:rsid w:val="00F96ADA"/>
    <w:rsid w:val="00F96CD8"/>
    <w:rsid w:val="00FA11B2"/>
    <w:rsid w:val="00FA3487"/>
    <w:rsid w:val="00FA3BA0"/>
    <w:rsid w:val="00FB3BF8"/>
    <w:rsid w:val="00FB7FC7"/>
    <w:rsid w:val="00FC14C7"/>
    <w:rsid w:val="00FC4A92"/>
    <w:rsid w:val="00FD4A71"/>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9228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C9228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967F9F"/>
    <w:pPr>
      <w:tabs>
        <w:tab w:val="right" w:leader="dot" w:pos="9350"/>
      </w:tabs>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C9228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C92281"/>
    <w:rPr>
      <w:rFonts w:asciiTheme="majorHAnsi" w:eastAsiaTheme="majorEastAsia" w:hAnsiTheme="majorHAnsi" w:cstheme="majorBidi"/>
      <w:color w:val="243F60" w:themeColor="accent1" w:themeShade="7F"/>
    </w:rPr>
  </w:style>
  <w:style w:type="paragraph" w:styleId="Revision">
    <w:name w:val="Revision"/>
    <w:hidden/>
    <w:uiPriority w:val="99"/>
    <w:semiHidden/>
    <w:rsid w:val="00F36E3B"/>
    <w:pPr>
      <w:spacing w:after="0" w:line="240" w:lineRule="auto"/>
    </w:pPr>
  </w:style>
  <w:style w:type="character" w:styleId="CommentReference">
    <w:name w:val="annotation reference"/>
    <w:basedOn w:val="DefaultParagraphFont"/>
    <w:uiPriority w:val="99"/>
    <w:semiHidden/>
    <w:unhideWhenUsed/>
    <w:rsid w:val="000B1062"/>
    <w:rPr>
      <w:sz w:val="16"/>
      <w:szCs w:val="16"/>
    </w:rPr>
  </w:style>
  <w:style w:type="paragraph" w:styleId="CommentText">
    <w:name w:val="annotation text"/>
    <w:basedOn w:val="Normal"/>
    <w:link w:val="CommentTextChar"/>
    <w:uiPriority w:val="99"/>
    <w:semiHidden/>
    <w:unhideWhenUsed/>
    <w:rsid w:val="000B1062"/>
    <w:pPr>
      <w:spacing w:line="240" w:lineRule="auto"/>
    </w:pPr>
    <w:rPr>
      <w:sz w:val="20"/>
      <w:szCs w:val="20"/>
    </w:rPr>
  </w:style>
  <w:style w:type="character" w:customStyle="1" w:styleId="CommentTextChar">
    <w:name w:val="Comment Text Char"/>
    <w:basedOn w:val="DefaultParagraphFont"/>
    <w:link w:val="CommentText"/>
    <w:uiPriority w:val="99"/>
    <w:semiHidden/>
    <w:rsid w:val="000B1062"/>
    <w:rPr>
      <w:sz w:val="20"/>
      <w:szCs w:val="20"/>
    </w:rPr>
  </w:style>
  <w:style w:type="paragraph" w:styleId="CommentSubject">
    <w:name w:val="annotation subject"/>
    <w:basedOn w:val="CommentText"/>
    <w:next w:val="CommentText"/>
    <w:link w:val="CommentSubjectChar"/>
    <w:uiPriority w:val="99"/>
    <w:semiHidden/>
    <w:unhideWhenUsed/>
    <w:rsid w:val="000B1062"/>
    <w:rPr>
      <w:b/>
      <w:bCs/>
    </w:rPr>
  </w:style>
  <w:style w:type="character" w:customStyle="1" w:styleId="CommentSubjectChar">
    <w:name w:val="Comment Subject Char"/>
    <w:basedOn w:val="CommentTextChar"/>
    <w:link w:val="CommentSubject"/>
    <w:uiPriority w:val="99"/>
    <w:semiHidden/>
    <w:rsid w:val="000B1062"/>
    <w:rPr>
      <w:b/>
      <w:bCs/>
      <w:sz w:val="20"/>
      <w:szCs w:val="20"/>
    </w:rPr>
  </w:style>
  <w:style w:type="table" w:styleId="TableGrid">
    <w:name w:val="Table Grid"/>
    <w:basedOn w:val="TableNormal"/>
    <w:uiPriority w:val="59"/>
    <w:rsid w:val="0015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52A2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803">
      <w:bodyDiv w:val="1"/>
      <w:marLeft w:val="0"/>
      <w:marRight w:val="0"/>
      <w:marTop w:val="0"/>
      <w:marBottom w:val="0"/>
      <w:divBdr>
        <w:top w:val="none" w:sz="0" w:space="0" w:color="auto"/>
        <w:left w:val="none" w:sz="0" w:space="0" w:color="auto"/>
        <w:bottom w:val="none" w:sz="0" w:space="0" w:color="auto"/>
        <w:right w:val="none" w:sz="0" w:space="0" w:color="auto"/>
      </w:divBdr>
    </w:div>
    <w:div w:id="6837669">
      <w:bodyDiv w:val="1"/>
      <w:marLeft w:val="0"/>
      <w:marRight w:val="0"/>
      <w:marTop w:val="0"/>
      <w:marBottom w:val="0"/>
      <w:divBdr>
        <w:top w:val="none" w:sz="0" w:space="0" w:color="auto"/>
        <w:left w:val="none" w:sz="0" w:space="0" w:color="auto"/>
        <w:bottom w:val="none" w:sz="0" w:space="0" w:color="auto"/>
        <w:right w:val="none" w:sz="0" w:space="0" w:color="auto"/>
      </w:divBdr>
    </w:div>
    <w:div w:id="7607769">
      <w:bodyDiv w:val="1"/>
      <w:marLeft w:val="0"/>
      <w:marRight w:val="0"/>
      <w:marTop w:val="0"/>
      <w:marBottom w:val="0"/>
      <w:divBdr>
        <w:top w:val="none" w:sz="0" w:space="0" w:color="auto"/>
        <w:left w:val="none" w:sz="0" w:space="0" w:color="auto"/>
        <w:bottom w:val="none" w:sz="0" w:space="0" w:color="auto"/>
        <w:right w:val="none" w:sz="0" w:space="0" w:color="auto"/>
      </w:divBdr>
    </w:div>
    <w:div w:id="9258041">
      <w:bodyDiv w:val="1"/>
      <w:marLeft w:val="0"/>
      <w:marRight w:val="0"/>
      <w:marTop w:val="0"/>
      <w:marBottom w:val="0"/>
      <w:divBdr>
        <w:top w:val="none" w:sz="0" w:space="0" w:color="auto"/>
        <w:left w:val="none" w:sz="0" w:space="0" w:color="auto"/>
        <w:bottom w:val="none" w:sz="0" w:space="0" w:color="auto"/>
        <w:right w:val="none" w:sz="0" w:space="0" w:color="auto"/>
      </w:divBdr>
    </w:div>
    <w:div w:id="17586527">
      <w:bodyDiv w:val="1"/>
      <w:marLeft w:val="0"/>
      <w:marRight w:val="0"/>
      <w:marTop w:val="0"/>
      <w:marBottom w:val="0"/>
      <w:divBdr>
        <w:top w:val="none" w:sz="0" w:space="0" w:color="auto"/>
        <w:left w:val="none" w:sz="0" w:space="0" w:color="auto"/>
        <w:bottom w:val="none" w:sz="0" w:space="0" w:color="auto"/>
        <w:right w:val="none" w:sz="0" w:space="0" w:color="auto"/>
      </w:divBdr>
    </w:div>
    <w:div w:id="18361263">
      <w:bodyDiv w:val="1"/>
      <w:marLeft w:val="0"/>
      <w:marRight w:val="0"/>
      <w:marTop w:val="0"/>
      <w:marBottom w:val="0"/>
      <w:divBdr>
        <w:top w:val="none" w:sz="0" w:space="0" w:color="auto"/>
        <w:left w:val="none" w:sz="0" w:space="0" w:color="auto"/>
        <w:bottom w:val="none" w:sz="0" w:space="0" w:color="auto"/>
        <w:right w:val="none" w:sz="0" w:space="0" w:color="auto"/>
      </w:divBdr>
    </w:div>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29959275">
      <w:bodyDiv w:val="1"/>
      <w:marLeft w:val="0"/>
      <w:marRight w:val="0"/>
      <w:marTop w:val="0"/>
      <w:marBottom w:val="0"/>
      <w:divBdr>
        <w:top w:val="none" w:sz="0" w:space="0" w:color="auto"/>
        <w:left w:val="none" w:sz="0" w:space="0" w:color="auto"/>
        <w:bottom w:val="none" w:sz="0" w:space="0" w:color="auto"/>
        <w:right w:val="none" w:sz="0" w:space="0" w:color="auto"/>
      </w:divBdr>
    </w:div>
    <w:div w:id="30889664">
      <w:bodyDiv w:val="1"/>
      <w:marLeft w:val="0"/>
      <w:marRight w:val="0"/>
      <w:marTop w:val="0"/>
      <w:marBottom w:val="0"/>
      <w:divBdr>
        <w:top w:val="none" w:sz="0" w:space="0" w:color="auto"/>
        <w:left w:val="none" w:sz="0" w:space="0" w:color="auto"/>
        <w:bottom w:val="none" w:sz="0" w:space="0" w:color="auto"/>
        <w:right w:val="none" w:sz="0" w:space="0" w:color="auto"/>
      </w:divBdr>
    </w:div>
    <w:div w:id="37626866">
      <w:bodyDiv w:val="1"/>
      <w:marLeft w:val="0"/>
      <w:marRight w:val="0"/>
      <w:marTop w:val="0"/>
      <w:marBottom w:val="0"/>
      <w:divBdr>
        <w:top w:val="none" w:sz="0" w:space="0" w:color="auto"/>
        <w:left w:val="none" w:sz="0" w:space="0" w:color="auto"/>
        <w:bottom w:val="none" w:sz="0" w:space="0" w:color="auto"/>
        <w:right w:val="none" w:sz="0" w:space="0" w:color="auto"/>
      </w:divBdr>
    </w:div>
    <w:div w:id="56320617">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60833822">
      <w:bodyDiv w:val="1"/>
      <w:marLeft w:val="0"/>
      <w:marRight w:val="0"/>
      <w:marTop w:val="0"/>
      <w:marBottom w:val="0"/>
      <w:divBdr>
        <w:top w:val="none" w:sz="0" w:space="0" w:color="auto"/>
        <w:left w:val="none" w:sz="0" w:space="0" w:color="auto"/>
        <w:bottom w:val="none" w:sz="0" w:space="0" w:color="auto"/>
        <w:right w:val="none" w:sz="0" w:space="0" w:color="auto"/>
      </w:divBdr>
    </w:div>
    <w:div w:id="61293379">
      <w:bodyDiv w:val="1"/>
      <w:marLeft w:val="0"/>
      <w:marRight w:val="0"/>
      <w:marTop w:val="0"/>
      <w:marBottom w:val="0"/>
      <w:divBdr>
        <w:top w:val="none" w:sz="0" w:space="0" w:color="auto"/>
        <w:left w:val="none" w:sz="0" w:space="0" w:color="auto"/>
        <w:bottom w:val="none" w:sz="0" w:space="0" w:color="auto"/>
        <w:right w:val="none" w:sz="0" w:space="0" w:color="auto"/>
      </w:divBdr>
    </w:div>
    <w:div w:id="80490758">
      <w:bodyDiv w:val="1"/>
      <w:marLeft w:val="0"/>
      <w:marRight w:val="0"/>
      <w:marTop w:val="0"/>
      <w:marBottom w:val="0"/>
      <w:divBdr>
        <w:top w:val="none" w:sz="0" w:space="0" w:color="auto"/>
        <w:left w:val="none" w:sz="0" w:space="0" w:color="auto"/>
        <w:bottom w:val="none" w:sz="0" w:space="0" w:color="auto"/>
        <w:right w:val="none" w:sz="0" w:space="0" w:color="auto"/>
      </w:divBdr>
    </w:div>
    <w:div w:id="87387286">
      <w:bodyDiv w:val="1"/>
      <w:marLeft w:val="0"/>
      <w:marRight w:val="0"/>
      <w:marTop w:val="0"/>
      <w:marBottom w:val="0"/>
      <w:divBdr>
        <w:top w:val="none" w:sz="0" w:space="0" w:color="auto"/>
        <w:left w:val="none" w:sz="0" w:space="0" w:color="auto"/>
        <w:bottom w:val="none" w:sz="0" w:space="0" w:color="auto"/>
        <w:right w:val="none" w:sz="0" w:space="0" w:color="auto"/>
      </w:divBdr>
    </w:div>
    <w:div w:id="98985998">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0980775">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21964894">
      <w:bodyDiv w:val="1"/>
      <w:marLeft w:val="0"/>
      <w:marRight w:val="0"/>
      <w:marTop w:val="0"/>
      <w:marBottom w:val="0"/>
      <w:divBdr>
        <w:top w:val="none" w:sz="0" w:space="0" w:color="auto"/>
        <w:left w:val="none" w:sz="0" w:space="0" w:color="auto"/>
        <w:bottom w:val="none" w:sz="0" w:space="0" w:color="auto"/>
        <w:right w:val="none" w:sz="0" w:space="0" w:color="auto"/>
      </w:divBdr>
    </w:div>
    <w:div w:id="122239065">
      <w:bodyDiv w:val="1"/>
      <w:marLeft w:val="0"/>
      <w:marRight w:val="0"/>
      <w:marTop w:val="0"/>
      <w:marBottom w:val="0"/>
      <w:divBdr>
        <w:top w:val="none" w:sz="0" w:space="0" w:color="auto"/>
        <w:left w:val="none" w:sz="0" w:space="0" w:color="auto"/>
        <w:bottom w:val="none" w:sz="0" w:space="0" w:color="auto"/>
        <w:right w:val="none" w:sz="0" w:space="0" w:color="auto"/>
      </w:divBdr>
    </w:div>
    <w:div w:id="131559611">
      <w:bodyDiv w:val="1"/>
      <w:marLeft w:val="0"/>
      <w:marRight w:val="0"/>
      <w:marTop w:val="0"/>
      <w:marBottom w:val="0"/>
      <w:divBdr>
        <w:top w:val="none" w:sz="0" w:space="0" w:color="auto"/>
        <w:left w:val="none" w:sz="0" w:space="0" w:color="auto"/>
        <w:bottom w:val="none" w:sz="0" w:space="0" w:color="auto"/>
        <w:right w:val="none" w:sz="0" w:space="0" w:color="auto"/>
      </w:divBdr>
    </w:div>
    <w:div w:id="151798835">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88184684">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192502092">
      <w:bodyDiv w:val="1"/>
      <w:marLeft w:val="0"/>
      <w:marRight w:val="0"/>
      <w:marTop w:val="0"/>
      <w:marBottom w:val="0"/>
      <w:divBdr>
        <w:top w:val="none" w:sz="0" w:space="0" w:color="auto"/>
        <w:left w:val="none" w:sz="0" w:space="0" w:color="auto"/>
        <w:bottom w:val="none" w:sz="0" w:space="0" w:color="auto"/>
        <w:right w:val="none" w:sz="0" w:space="0" w:color="auto"/>
      </w:divBdr>
    </w:div>
    <w:div w:id="198395968">
      <w:bodyDiv w:val="1"/>
      <w:marLeft w:val="0"/>
      <w:marRight w:val="0"/>
      <w:marTop w:val="0"/>
      <w:marBottom w:val="0"/>
      <w:divBdr>
        <w:top w:val="none" w:sz="0" w:space="0" w:color="auto"/>
        <w:left w:val="none" w:sz="0" w:space="0" w:color="auto"/>
        <w:bottom w:val="none" w:sz="0" w:space="0" w:color="auto"/>
        <w:right w:val="none" w:sz="0" w:space="0" w:color="auto"/>
      </w:divBdr>
    </w:div>
    <w:div w:id="21470512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27231970">
      <w:bodyDiv w:val="1"/>
      <w:marLeft w:val="0"/>
      <w:marRight w:val="0"/>
      <w:marTop w:val="0"/>
      <w:marBottom w:val="0"/>
      <w:divBdr>
        <w:top w:val="none" w:sz="0" w:space="0" w:color="auto"/>
        <w:left w:val="none" w:sz="0" w:space="0" w:color="auto"/>
        <w:bottom w:val="none" w:sz="0" w:space="0" w:color="auto"/>
        <w:right w:val="none" w:sz="0" w:space="0" w:color="auto"/>
      </w:divBdr>
    </w:div>
    <w:div w:id="231428637">
      <w:bodyDiv w:val="1"/>
      <w:marLeft w:val="0"/>
      <w:marRight w:val="0"/>
      <w:marTop w:val="0"/>
      <w:marBottom w:val="0"/>
      <w:divBdr>
        <w:top w:val="none" w:sz="0" w:space="0" w:color="auto"/>
        <w:left w:val="none" w:sz="0" w:space="0" w:color="auto"/>
        <w:bottom w:val="none" w:sz="0" w:space="0" w:color="auto"/>
        <w:right w:val="none" w:sz="0" w:space="0" w:color="auto"/>
      </w:divBdr>
    </w:div>
    <w:div w:id="235167098">
      <w:bodyDiv w:val="1"/>
      <w:marLeft w:val="0"/>
      <w:marRight w:val="0"/>
      <w:marTop w:val="0"/>
      <w:marBottom w:val="0"/>
      <w:divBdr>
        <w:top w:val="none" w:sz="0" w:space="0" w:color="auto"/>
        <w:left w:val="none" w:sz="0" w:space="0" w:color="auto"/>
        <w:bottom w:val="none" w:sz="0" w:space="0" w:color="auto"/>
        <w:right w:val="none" w:sz="0" w:space="0" w:color="auto"/>
      </w:divBdr>
    </w:div>
    <w:div w:id="235632374">
      <w:bodyDiv w:val="1"/>
      <w:marLeft w:val="0"/>
      <w:marRight w:val="0"/>
      <w:marTop w:val="0"/>
      <w:marBottom w:val="0"/>
      <w:divBdr>
        <w:top w:val="none" w:sz="0" w:space="0" w:color="auto"/>
        <w:left w:val="none" w:sz="0" w:space="0" w:color="auto"/>
        <w:bottom w:val="none" w:sz="0" w:space="0" w:color="auto"/>
        <w:right w:val="none" w:sz="0" w:space="0" w:color="auto"/>
      </w:divBdr>
    </w:div>
    <w:div w:id="235940606">
      <w:bodyDiv w:val="1"/>
      <w:marLeft w:val="0"/>
      <w:marRight w:val="0"/>
      <w:marTop w:val="0"/>
      <w:marBottom w:val="0"/>
      <w:divBdr>
        <w:top w:val="none" w:sz="0" w:space="0" w:color="auto"/>
        <w:left w:val="none" w:sz="0" w:space="0" w:color="auto"/>
        <w:bottom w:val="none" w:sz="0" w:space="0" w:color="auto"/>
        <w:right w:val="none" w:sz="0" w:space="0" w:color="auto"/>
      </w:divBdr>
    </w:div>
    <w:div w:id="236979878">
      <w:bodyDiv w:val="1"/>
      <w:marLeft w:val="0"/>
      <w:marRight w:val="0"/>
      <w:marTop w:val="0"/>
      <w:marBottom w:val="0"/>
      <w:divBdr>
        <w:top w:val="none" w:sz="0" w:space="0" w:color="auto"/>
        <w:left w:val="none" w:sz="0" w:space="0" w:color="auto"/>
        <w:bottom w:val="none" w:sz="0" w:space="0" w:color="auto"/>
        <w:right w:val="none" w:sz="0" w:space="0" w:color="auto"/>
      </w:divBdr>
    </w:div>
    <w:div w:id="247349886">
      <w:bodyDiv w:val="1"/>
      <w:marLeft w:val="0"/>
      <w:marRight w:val="0"/>
      <w:marTop w:val="0"/>
      <w:marBottom w:val="0"/>
      <w:divBdr>
        <w:top w:val="none" w:sz="0" w:space="0" w:color="auto"/>
        <w:left w:val="none" w:sz="0" w:space="0" w:color="auto"/>
        <w:bottom w:val="none" w:sz="0" w:space="0" w:color="auto"/>
        <w:right w:val="none" w:sz="0" w:space="0" w:color="auto"/>
      </w:divBdr>
    </w:div>
    <w:div w:id="249317874">
      <w:bodyDiv w:val="1"/>
      <w:marLeft w:val="0"/>
      <w:marRight w:val="0"/>
      <w:marTop w:val="0"/>
      <w:marBottom w:val="0"/>
      <w:divBdr>
        <w:top w:val="none" w:sz="0" w:space="0" w:color="auto"/>
        <w:left w:val="none" w:sz="0" w:space="0" w:color="auto"/>
        <w:bottom w:val="none" w:sz="0" w:space="0" w:color="auto"/>
        <w:right w:val="none" w:sz="0" w:space="0" w:color="auto"/>
      </w:divBdr>
    </w:div>
    <w:div w:id="254174033">
      <w:bodyDiv w:val="1"/>
      <w:marLeft w:val="0"/>
      <w:marRight w:val="0"/>
      <w:marTop w:val="0"/>
      <w:marBottom w:val="0"/>
      <w:divBdr>
        <w:top w:val="none" w:sz="0" w:space="0" w:color="auto"/>
        <w:left w:val="none" w:sz="0" w:space="0" w:color="auto"/>
        <w:bottom w:val="none" w:sz="0" w:space="0" w:color="auto"/>
        <w:right w:val="none" w:sz="0" w:space="0" w:color="auto"/>
      </w:divBdr>
    </w:div>
    <w:div w:id="267860677">
      <w:bodyDiv w:val="1"/>
      <w:marLeft w:val="0"/>
      <w:marRight w:val="0"/>
      <w:marTop w:val="0"/>
      <w:marBottom w:val="0"/>
      <w:divBdr>
        <w:top w:val="none" w:sz="0" w:space="0" w:color="auto"/>
        <w:left w:val="none" w:sz="0" w:space="0" w:color="auto"/>
        <w:bottom w:val="none" w:sz="0" w:space="0" w:color="auto"/>
        <w:right w:val="none" w:sz="0" w:space="0" w:color="auto"/>
      </w:divBdr>
    </w:div>
    <w:div w:id="271597516">
      <w:bodyDiv w:val="1"/>
      <w:marLeft w:val="0"/>
      <w:marRight w:val="0"/>
      <w:marTop w:val="0"/>
      <w:marBottom w:val="0"/>
      <w:divBdr>
        <w:top w:val="none" w:sz="0" w:space="0" w:color="auto"/>
        <w:left w:val="none" w:sz="0" w:space="0" w:color="auto"/>
        <w:bottom w:val="none" w:sz="0" w:space="0" w:color="auto"/>
        <w:right w:val="none" w:sz="0" w:space="0" w:color="auto"/>
      </w:divBdr>
    </w:div>
    <w:div w:id="284315461">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09599036">
      <w:bodyDiv w:val="1"/>
      <w:marLeft w:val="0"/>
      <w:marRight w:val="0"/>
      <w:marTop w:val="0"/>
      <w:marBottom w:val="0"/>
      <w:divBdr>
        <w:top w:val="none" w:sz="0" w:space="0" w:color="auto"/>
        <w:left w:val="none" w:sz="0" w:space="0" w:color="auto"/>
        <w:bottom w:val="none" w:sz="0" w:space="0" w:color="auto"/>
        <w:right w:val="none" w:sz="0" w:space="0" w:color="auto"/>
      </w:divBdr>
    </w:div>
    <w:div w:id="321084991">
      <w:bodyDiv w:val="1"/>
      <w:marLeft w:val="0"/>
      <w:marRight w:val="0"/>
      <w:marTop w:val="0"/>
      <w:marBottom w:val="0"/>
      <w:divBdr>
        <w:top w:val="none" w:sz="0" w:space="0" w:color="auto"/>
        <w:left w:val="none" w:sz="0" w:space="0" w:color="auto"/>
        <w:bottom w:val="none" w:sz="0" w:space="0" w:color="auto"/>
        <w:right w:val="none" w:sz="0" w:space="0" w:color="auto"/>
      </w:divBdr>
    </w:div>
    <w:div w:id="324630640">
      <w:bodyDiv w:val="1"/>
      <w:marLeft w:val="0"/>
      <w:marRight w:val="0"/>
      <w:marTop w:val="0"/>
      <w:marBottom w:val="0"/>
      <w:divBdr>
        <w:top w:val="none" w:sz="0" w:space="0" w:color="auto"/>
        <w:left w:val="none" w:sz="0" w:space="0" w:color="auto"/>
        <w:bottom w:val="none" w:sz="0" w:space="0" w:color="auto"/>
        <w:right w:val="none" w:sz="0" w:space="0" w:color="auto"/>
      </w:divBdr>
    </w:div>
    <w:div w:id="326176953">
      <w:bodyDiv w:val="1"/>
      <w:marLeft w:val="0"/>
      <w:marRight w:val="0"/>
      <w:marTop w:val="0"/>
      <w:marBottom w:val="0"/>
      <w:divBdr>
        <w:top w:val="none" w:sz="0" w:space="0" w:color="auto"/>
        <w:left w:val="none" w:sz="0" w:space="0" w:color="auto"/>
        <w:bottom w:val="none" w:sz="0" w:space="0" w:color="auto"/>
        <w:right w:val="none" w:sz="0" w:space="0" w:color="auto"/>
      </w:divBdr>
    </w:div>
    <w:div w:id="327828071">
      <w:bodyDiv w:val="1"/>
      <w:marLeft w:val="0"/>
      <w:marRight w:val="0"/>
      <w:marTop w:val="0"/>
      <w:marBottom w:val="0"/>
      <w:divBdr>
        <w:top w:val="none" w:sz="0" w:space="0" w:color="auto"/>
        <w:left w:val="none" w:sz="0" w:space="0" w:color="auto"/>
        <w:bottom w:val="none" w:sz="0" w:space="0" w:color="auto"/>
        <w:right w:val="none" w:sz="0" w:space="0" w:color="auto"/>
      </w:divBdr>
    </w:div>
    <w:div w:id="334724317">
      <w:bodyDiv w:val="1"/>
      <w:marLeft w:val="0"/>
      <w:marRight w:val="0"/>
      <w:marTop w:val="0"/>
      <w:marBottom w:val="0"/>
      <w:divBdr>
        <w:top w:val="none" w:sz="0" w:space="0" w:color="auto"/>
        <w:left w:val="none" w:sz="0" w:space="0" w:color="auto"/>
        <w:bottom w:val="none" w:sz="0" w:space="0" w:color="auto"/>
        <w:right w:val="none" w:sz="0" w:space="0" w:color="auto"/>
      </w:divBdr>
    </w:div>
    <w:div w:id="341006567">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62751795">
      <w:bodyDiv w:val="1"/>
      <w:marLeft w:val="0"/>
      <w:marRight w:val="0"/>
      <w:marTop w:val="0"/>
      <w:marBottom w:val="0"/>
      <w:divBdr>
        <w:top w:val="none" w:sz="0" w:space="0" w:color="auto"/>
        <w:left w:val="none" w:sz="0" w:space="0" w:color="auto"/>
        <w:bottom w:val="none" w:sz="0" w:space="0" w:color="auto"/>
        <w:right w:val="none" w:sz="0" w:space="0" w:color="auto"/>
      </w:divBdr>
    </w:div>
    <w:div w:id="367990330">
      <w:bodyDiv w:val="1"/>
      <w:marLeft w:val="0"/>
      <w:marRight w:val="0"/>
      <w:marTop w:val="0"/>
      <w:marBottom w:val="0"/>
      <w:divBdr>
        <w:top w:val="none" w:sz="0" w:space="0" w:color="auto"/>
        <w:left w:val="none" w:sz="0" w:space="0" w:color="auto"/>
        <w:bottom w:val="none" w:sz="0" w:space="0" w:color="auto"/>
        <w:right w:val="none" w:sz="0" w:space="0" w:color="auto"/>
      </w:divBdr>
    </w:div>
    <w:div w:id="370611737">
      <w:bodyDiv w:val="1"/>
      <w:marLeft w:val="0"/>
      <w:marRight w:val="0"/>
      <w:marTop w:val="0"/>
      <w:marBottom w:val="0"/>
      <w:divBdr>
        <w:top w:val="none" w:sz="0" w:space="0" w:color="auto"/>
        <w:left w:val="none" w:sz="0" w:space="0" w:color="auto"/>
        <w:bottom w:val="none" w:sz="0" w:space="0" w:color="auto"/>
        <w:right w:val="none" w:sz="0" w:space="0" w:color="auto"/>
      </w:divBdr>
    </w:div>
    <w:div w:id="376130841">
      <w:bodyDiv w:val="1"/>
      <w:marLeft w:val="0"/>
      <w:marRight w:val="0"/>
      <w:marTop w:val="0"/>
      <w:marBottom w:val="0"/>
      <w:divBdr>
        <w:top w:val="none" w:sz="0" w:space="0" w:color="auto"/>
        <w:left w:val="none" w:sz="0" w:space="0" w:color="auto"/>
        <w:bottom w:val="none" w:sz="0" w:space="0" w:color="auto"/>
        <w:right w:val="none" w:sz="0" w:space="0" w:color="auto"/>
      </w:divBdr>
    </w:div>
    <w:div w:id="387069506">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1541052">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11506974">
      <w:bodyDiv w:val="1"/>
      <w:marLeft w:val="0"/>
      <w:marRight w:val="0"/>
      <w:marTop w:val="0"/>
      <w:marBottom w:val="0"/>
      <w:divBdr>
        <w:top w:val="none" w:sz="0" w:space="0" w:color="auto"/>
        <w:left w:val="none" w:sz="0" w:space="0" w:color="auto"/>
        <w:bottom w:val="none" w:sz="0" w:space="0" w:color="auto"/>
        <w:right w:val="none" w:sz="0" w:space="0" w:color="auto"/>
      </w:divBdr>
    </w:div>
    <w:div w:id="416756948">
      <w:bodyDiv w:val="1"/>
      <w:marLeft w:val="0"/>
      <w:marRight w:val="0"/>
      <w:marTop w:val="0"/>
      <w:marBottom w:val="0"/>
      <w:divBdr>
        <w:top w:val="none" w:sz="0" w:space="0" w:color="auto"/>
        <w:left w:val="none" w:sz="0" w:space="0" w:color="auto"/>
        <w:bottom w:val="none" w:sz="0" w:space="0" w:color="auto"/>
        <w:right w:val="none" w:sz="0" w:space="0" w:color="auto"/>
      </w:divBdr>
    </w:div>
    <w:div w:id="423767922">
      <w:bodyDiv w:val="1"/>
      <w:marLeft w:val="0"/>
      <w:marRight w:val="0"/>
      <w:marTop w:val="0"/>
      <w:marBottom w:val="0"/>
      <w:divBdr>
        <w:top w:val="none" w:sz="0" w:space="0" w:color="auto"/>
        <w:left w:val="none" w:sz="0" w:space="0" w:color="auto"/>
        <w:bottom w:val="none" w:sz="0" w:space="0" w:color="auto"/>
        <w:right w:val="none" w:sz="0" w:space="0" w:color="auto"/>
      </w:divBdr>
    </w:div>
    <w:div w:id="425076145">
      <w:bodyDiv w:val="1"/>
      <w:marLeft w:val="0"/>
      <w:marRight w:val="0"/>
      <w:marTop w:val="0"/>
      <w:marBottom w:val="0"/>
      <w:divBdr>
        <w:top w:val="none" w:sz="0" w:space="0" w:color="auto"/>
        <w:left w:val="none" w:sz="0" w:space="0" w:color="auto"/>
        <w:bottom w:val="none" w:sz="0" w:space="0" w:color="auto"/>
        <w:right w:val="none" w:sz="0" w:space="0" w:color="auto"/>
      </w:divBdr>
    </w:div>
    <w:div w:id="431440854">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34327587">
      <w:bodyDiv w:val="1"/>
      <w:marLeft w:val="0"/>
      <w:marRight w:val="0"/>
      <w:marTop w:val="0"/>
      <w:marBottom w:val="0"/>
      <w:divBdr>
        <w:top w:val="none" w:sz="0" w:space="0" w:color="auto"/>
        <w:left w:val="none" w:sz="0" w:space="0" w:color="auto"/>
        <w:bottom w:val="none" w:sz="0" w:space="0" w:color="auto"/>
        <w:right w:val="none" w:sz="0" w:space="0" w:color="auto"/>
      </w:divBdr>
    </w:div>
    <w:div w:id="436757975">
      <w:bodyDiv w:val="1"/>
      <w:marLeft w:val="0"/>
      <w:marRight w:val="0"/>
      <w:marTop w:val="0"/>
      <w:marBottom w:val="0"/>
      <w:divBdr>
        <w:top w:val="none" w:sz="0" w:space="0" w:color="auto"/>
        <w:left w:val="none" w:sz="0" w:space="0" w:color="auto"/>
        <w:bottom w:val="none" w:sz="0" w:space="0" w:color="auto"/>
        <w:right w:val="none" w:sz="0" w:space="0" w:color="auto"/>
      </w:divBdr>
    </w:div>
    <w:div w:id="444273650">
      <w:bodyDiv w:val="1"/>
      <w:marLeft w:val="0"/>
      <w:marRight w:val="0"/>
      <w:marTop w:val="0"/>
      <w:marBottom w:val="0"/>
      <w:divBdr>
        <w:top w:val="none" w:sz="0" w:space="0" w:color="auto"/>
        <w:left w:val="none" w:sz="0" w:space="0" w:color="auto"/>
        <w:bottom w:val="none" w:sz="0" w:space="0" w:color="auto"/>
        <w:right w:val="none" w:sz="0" w:space="0" w:color="auto"/>
      </w:divBdr>
    </w:div>
    <w:div w:id="453449689">
      <w:bodyDiv w:val="1"/>
      <w:marLeft w:val="0"/>
      <w:marRight w:val="0"/>
      <w:marTop w:val="0"/>
      <w:marBottom w:val="0"/>
      <w:divBdr>
        <w:top w:val="none" w:sz="0" w:space="0" w:color="auto"/>
        <w:left w:val="none" w:sz="0" w:space="0" w:color="auto"/>
        <w:bottom w:val="none" w:sz="0" w:space="0" w:color="auto"/>
        <w:right w:val="none" w:sz="0" w:space="0" w:color="auto"/>
      </w:divBdr>
    </w:div>
    <w:div w:id="454954028">
      <w:bodyDiv w:val="1"/>
      <w:marLeft w:val="0"/>
      <w:marRight w:val="0"/>
      <w:marTop w:val="0"/>
      <w:marBottom w:val="0"/>
      <w:divBdr>
        <w:top w:val="none" w:sz="0" w:space="0" w:color="auto"/>
        <w:left w:val="none" w:sz="0" w:space="0" w:color="auto"/>
        <w:bottom w:val="none" w:sz="0" w:space="0" w:color="auto"/>
        <w:right w:val="none" w:sz="0" w:space="0" w:color="auto"/>
      </w:divBdr>
    </w:div>
    <w:div w:id="457407695">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78232185">
      <w:bodyDiv w:val="1"/>
      <w:marLeft w:val="0"/>
      <w:marRight w:val="0"/>
      <w:marTop w:val="0"/>
      <w:marBottom w:val="0"/>
      <w:divBdr>
        <w:top w:val="none" w:sz="0" w:space="0" w:color="auto"/>
        <w:left w:val="none" w:sz="0" w:space="0" w:color="auto"/>
        <w:bottom w:val="none" w:sz="0" w:space="0" w:color="auto"/>
        <w:right w:val="none" w:sz="0" w:space="0" w:color="auto"/>
      </w:divBdr>
    </w:div>
    <w:div w:id="490218243">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493835320">
      <w:bodyDiv w:val="1"/>
      <w:marLeft w:val="0"/>
      <w:marRight w:val="0"/>
      <w:marTop w:val="0"/>
      <w:marBottom w:val="0"/>
      <w:divBdr>
        <w:top w:val="none" w:sz="0" w:space="0" w:color="auto"/>
        <w:left w:val="none" w:sz="0" w:space="0" w:color="auto"/>
        <w:bottom w:val="none" w:sz="0" w:space="0" w:color="auto"/>
        <w:right w:val="none" w:sz="0" w:space="0" w:color="auto"/>
      </w:divBdr>
    </w:div>
    <w:div w:id="506142790">
      <w:bodyDiv w:val="1"/>
      <w:marLeft w:val="0"/>
      <w:marRight w:val="0"/>
      <w:marTop w:val="0"/>
      <w:marBottom w:val="0"/>
      <w:divBdr>
        <w:top w:val="none" w:sz="0" w:space="0" w:color="auto"/>
        <w:left w:val="none" w:sz="0" w:space="0" w:color="auto"/>
        <w:bottom w:val="none" w:sz="0" w:space="0" w:color="auto"/>
        <w:right w:val="none" w:sz="0" w:space="0" w:color="auto"/>
      </w:divBdr>
    </w:div>
    <w:div w:id="533076533">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48884852">
      <w:bodyDiv w:val="1"/>
      <w:marLeft w:val="0"/>
      <w:marRight w:val="0"/>
      <w:marTop w:val="0"/>
      <w:marBottom w:val="0"/>
      <w:divBdr>
        <w:top w:val="none" w:sz="0" w:space="0" w:color="auto"/>
        <w:left w:val="none" w:sz="0" w:space="0" w:color="auto"/>
        <w:bottom w:val="none" w:sz="0" w:space="0" w:color="auto"/>
        <w:right w:val="none" w:sz="0" w:space="0" w:color="auto"/>
      </w:divBdr>
    </w:div>
    <w:div w:id="554509504">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57519313">
      <w:bodyDiv w:val="1"/>
      <w:marLeft w:val="0"/>
      <w:marRight w:val="0"/>
      <w:marTop w:val="0"/>
      <w:marBottom w:val="0"/>
      <w:divBdr>
        <w:top w:val="none" w:sz="0" w:space="0" w:color="auto"/>
        <w:left w:val="none" w:sz="0" w:space="0" w:color="auto"/>
        <w:bottom w:val="none" w:sz="0" w:space="0" w:color="auto"/>
        <w:right w:val="none" w:sz="0" w:space="0" w:color="auto"/>
      </w:divBdr>
    </w:div>
    <w:div w:id="564149729">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5550664">
      <w:bodyDiv w:val="1"/>
      <w:marLeft w:val="0"/>
      <w:marRight w:val="0"/>
      <w:marTop w:val="0"/>
      <w:marBottom w:val="0"/>
      <w:divBdr>
        <w:top w:val="none" w:sz="0" w:space="0" w:color="auto"/>
        <w:left w:val="none" w:sz="0" w:space="0" w:color="auto"/>
        <w:bottom w:val="none" w:sz="0" w:space="0" w:color="auto"/>
        <w:right w:val="none" w:sz="0" w:space="0" w:color="auto"/>
      </w:divBdr>
    </w:div>
    <w:div w:id="575551303">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579019430">
      <w:bodyDiv w:val="1"/>
      <w:marLeft w:val="0"/>
      <w:marRight w:val="0"/>
      <w:marTop w:val="0"/>
      <w:marBottom w:val="0"/>
      <w:divBdr>
        <w:top w:val="none" w:sz="0" w:space="0" w:color="auto"/>
        <w:left w:val="none" w:sz="0" w:space="0" w:color="auto"/>
        <w:bottom w:val="none" w:sz="0" w:space="0" w:color="auto"/>
        <w:right w:val="none" w:sz="0" w:space="0" w:color="auto"/>
      </w:divBdr>
    </w:div>
    <w:div w:id="586236239">
      <w:bodyDiv w:val="1"/>
      <w:marLeft w:val="0"/>
      <w:marRight w:val="0"/>
      <w:marTop w:val="0"/>
      <w:marBottom w:val="0"/>
      <w:divBdr>
        <w:top w:val="none" w:sz="0" w:space="0" w:color="auto"/>
        <w:left w:val="none" w:sz="0" w:space="0" w:color="auto"/>
        <w:bottom w:val="none" w:sz="0" w:space="0" w:color="auto"/>
        <w:right w:val="none" w:sz="0" w:space="0" w:color="auto"/>
      </w:divBdr>
    </w:div>
    <w:div w:id="610085763">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10286530">
      <w:bodyDiv w:val="1"/>
      <w:marLeft w:val="0"/>
      <w:marRight w:val="0"/>
      <w:marTop w:val="0"/>
      <w:marBottom w:val="0"/>
      <w:divBdr>
        <w:top w:val="none" w:sz="0" w:space="0" w:color="auto"/>
        <w:left w:val="none" w:sz="0" w:space="0" w:color="auto"/>
        <w:bottom w:val="none" w:sz="0" w:space="0" w:color="auto"/>
        <w:right w:val="none" w:sz="0" w:space="0" w:color="auto"/>
      </w:divBdr>
    </w:div>
    <w:div w:id="613098552">
      <w:bodyDiv w:val="1"/>
      <w:marLeft w:val="0"/>
      <w:marRight w:val="0"/>
      <w:marTop w:val="0"/>
      <w:marBottom w:val="0"/>
      <w:divBdr>
        <w:top w:val="none" w:sz="0" w:space="0" w:color="auto"/>
        <w:left w:val="none" w:sz="0" w:space="0" w:color="auto"/>
        <w:bottom w:val="none" w:sz="0" w:space="0" w:color="auto"/>
        <w:right w:val="none" w:sz="0" w:space="0" w:color="auto"/>
      </w:divBdr>
    </w:div>
    <w:div w:id="616371686">
      <w:bodyDiv w:val="1"/>
      <w:marLeft w:val="0"/>
      <w:marRight w:val="0"/>
      <w:marTop w:val="0"/>
      <w:marBottom w:val="0"/>
      <w:divBdr>
        <w:top w:val="none" w:sz="0" w:space="0" w:color="auto"/>
        <w:left w:val="none" w:sz="0" w:space="0" w:color="auto"/>
        <w:bottom w:val="none" w:sz="0" w:space="0" w:color="auto"/>
        <w:right w:val="none" w:sz="0" w:space="0" w:color="auto"/>
      </w:divBdr>
    </w:div>
    <w:div w:id="647321620">
      <w:bodyDiv w:val="1"/>
      <w:marLeft w:val="0"/>
      <w:marRight w:val="0"/>
      <w:marTop w:val="0"/>
      <w:marBottom w:val="0"/>
      <w:divBdr>
        <w:top w:val="none" w:sz="0" w:space="0" w:color="auto"/>
        <w:left w:val="none" w:sz="0" w:space="0" w:color="auto"/>
        <w:bottom w:val="none" w:sz="0" w:space="0" w:color="auto"/>
        <w:right w:val="none" w:sz="0" w:space="0" w:color="auto"/>
      </w:divBdr>
    </w:div>
    <w:div w:id="647638534">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0058724">
      <w:bodyDiv w:val="1"/>
      <w:marLeft w:val="0"/>
      <w:marRight w:val="0"/>
      <w:marTop w:val="0"/>
      <w:marBottom w:val="0"/>
      <w:divBdr>
        <w:top w:val="none" w:sz="0" w:space="0" w:color="auto"/>
        <w:left w:val="none" w:sz="0" w:space="0" w:color="auto"/>
        <w:bottom w:val="none" w:sz="0" w:space="0" w:color="auto"/>
        <w:right w:val="none" w:sz="0" w:space="0" w:color="auto"/>
      </w:divBdr>
    </w:div>
    <w:div w:id="652877721">
      <w:bodyDiv w:val="1"/>
      <w:marLeft w:val="0"/>
      <w:marRight w:val="0"/>
      <w:marTop w:val="0"/>
      <w:marBottom w:val="0"/>
      <w:divBdr>
        <w:top w:val="none" w:sz="0" w:space="0" w:color="auto"/>
        <w:left w:val="none" w:sz="0" w:space="0" w:color="auto"/>
        <w:bottom w:val="none" w:sz="0" w:space="0" w:color="auto"/>
        <w:right w:val="none" w:sz="0" w:space="0" w:color="auto"/>
      </w:divBdr>
    </w:div>
    <w:div w:id="653919121">
      <w:bodyDiv w:val="1"/>
      <w:marLeft w:val="0"/>
      <w:marRight w:val="0"/>
      <w:marTop w:val="0"/>
      <w:marBottom w:val="0"/>
      <w:divBdr>
        <w:top w:val="none" w:sz="0" w:space="0" w:color="auto"/>
        <w:left w:val="none" w:sz="0" w:space="0" w:color="auto"/>
        <w:bottom w:val="none" w:sz="0" w:space="0" w:color="auto"/>
        <w:right w:val="none" w:sz="0" w:space="0" w:color="auto"/>
      </w:divBdr>
    </w:div>
    <w:div w:id="654798760">
      <w:bodyDiv w:val="1"/>
      <w:marLeft w:val="0"/>
      <w:marRight w:val="0"/>
      <w:marTop w:val="0"/>
      <w:marBottom w:val="0"/>
      <w:divBdr>
        <w:top w:val="none" w:sz="0" w:space="0" w:color="auto"/>
        <w:left w:val="none" w:sz="0" w:space="0" w:color="auto"/>
        <w:bottom w:val="none" w:sz="0" w:space="0" w:color="auto"/>
        <w:right w:val="none" w:sz="0" w:space="0" w:color="auto"/>
      </w:divBdr>
    </w:div>
    <w:div w:id="655769349">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60281906">
      <w:bodyDiv w:val="1"/>
      <w:marLeft w:val="0"/>
      <w:marRight w:val="0"/>
      <w:marTop w:val="0"/>
      <w:marBottom w:val="0"/>
      <w:divBdr>
        <w:top w:val="none" w:sz="0" w:space="0" w:color="auto"/>
        <w:left w:val="none" w:sz="0" w:space="0" w:color="auto"/>
        <w:bottom w:val="none" w:sz="0" w:space="0" w:color="auto"/>
        <w:right w:val="none" w:sz="0" w:space="0" w:color="auto"/>
      </w:divBdr>
    </w:div>
    <w:div w:id="666985096">
      <w:bodyDiv w:val="1"/>
      <w:marLeft w:val="0"/>
      <w:marRight w:val="0"/>
      <w:marTop w:val="0"/>
      <w:marBottom w:val="0"/>
      <w:divBdr>
        <w:top w:val="none" w:sz="0" w:space="0" w:color="auto"/>
        <w:left w:val="none" w:sz="0" w:space="0" w:color="auto"/>
        <w:bottom w:val="none" w:sz="0" w:space="0" w:color="auto"/>
        <w:right w:val="none" w:sz="0" w:space="0" w:color="auto"/>
      </w:divBdr>
    </w:div>
    <w:div w:id="668483861">
      <w:bodyDiv w:val="1"/>
      <w:marLeft w:val="0"/>
      <w:marRight w:val="0"/>
      <w:marTop w:val="0"/>
      <w:marBottom w:val="0"/>
      <w:divBdr>
        <w:top w:val="none" w:sz="0" w:space="0" w:color="auto"/>
        <w:left w:val="none" w:sz="0" w:space="0" w:color="auto"/>
        <w:bottom w:val="none" w:sz="0" w:space="0" w:color="auto"/>
        <w:right w:val="none" w:sz="0" w:space="0" w:color="auto"/>
      </w:divBdr>
    </w:div>
    <w:div w:id="669598877">
      <w:bodyDiv w:val="1"/>
      <w:marLeft w:val="0"/>
      <w:marRight w:val="0"/>
      <w:marTop w:val="0"/>
      <w:marBottom w:val="0"/>
      <w:divBdr>
        <w:top w:val="none" w:sz="0" w:space="0" w:color="auto"/>
        <w:left w:val="none" w:sz="0" w:space="0" w:color="auto"/>
        <w:bottom w:val="none" w:sz="0" w:space="0" w:color="auto"/>
        <w:right w:val="none" w:sz="0" w:space="0" w:color="auto"/>
      </w:divBdr>
    </w:div>
    <w:div w:id="670989475">
      <w:bodyDiv w:val="1"/>
      <w:marLeft w:val="0"/>
      <w:marRight w:val="0"/>
      <w:marTop w:val="0"/>
      <w:marBottom w:val="0"/>
      <w:divBdr>
        <w:top w:val="none" w:sz="0" w:space="0" w:color="auto"/>
        <w:left w:val="none" w:sz="0" w:space="0" w:color="auto"/>
        <w:bottom w:val="none" w:sz="0" w:space="0" w:color="auto"/>
        <w:right w:val="none" w:sz="0" w:space="0" w:color="auto"/>
      </w:divBdr>
    </w:div>
    <w:div w:id="671101409">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8048020">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79817937">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7119067">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7922332">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16663741">
      <w:bodyDiv w:val="1"/>
      <w:marLeft w:val="0"/>
      <w:marRight w:val="0"/>
      <w:marTop w:val="0"/>
      <w:marBottom w:val="0"/>
      <w:divBdr>
        <w:top w:val="none" w:sz="0" w:space="0" w:color="auto"/>
        <w:left w:val="none" w:sz="0" w:space="0" w:color="auto"/>
        <w:bottom w:val="none" w:sz="0" w:space="0" w:color="auto"/>
        <w:right w:val="none" w:sz="0" w:space="0" w:color="auto"/>
      </w:divBdr>
    </w:div>
    <w:div w:id="716665789">
      <w:bodyDiv w:val="1"/>
      <w:marLeft w:val="0"/>
      <w:marRight w:val="0"/>
      <w:marTop w:val="0"/>
      <w:marBottom w:val="0"/>
      <w:divBdr>
        <w:top w:val="none" w:sz="0" w:space="0" w:color="auto"/>
        <w:left w:val="none" w:sz="0" w:space="0" w:color="auto"/>
        <w:bottom w:val="none" w:sz="0" w:space="0" w:color="auto"/>
        <w:right w:val="none" w:sz="0" w:space="0" w:color="auto"/>
      </w:divBdr>
    </w:div>
    <w:div w:id="739057308">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2878204">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0564442">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763959603">
      <w:bodyDiv w:val="1"/>
      <w:marLeft w:val="0"/>
      <w:marRight w:val="0"/>
      <w:marTop w:val="0"/>
      <w:marBottom w:val="0"/>
      <w:divBdr>
        <w:top w:val="none" w:sz="0" w:space="0" w:color="auto"/>
        <w:left w:val="none" w:sz="0" w:space="0" w:color="auto"/>
        <w:bottom w:val="none" w:sz="0" w:space="0" w:color="auto"/>
        <w:right w:val="none" w:sz="0" w:space="0" w:color="auto"/>
      </w:divBdr>
    </w:div>
    <w:div w:id="768504254">
      <w:bodyDiv w:val="1"/>
      <w:marLeft w:val="0"/>
      <w:marRight w:val="0"/>
      <w:marTop w:val="0"/>
      <w:marBottom w:val="0"/>
      <w:divBdr>
        <w:top w:val="none" w:sz="0" w:space="0" w:color="auto"/>
        <w:left w:val="none" w:sz="0" w:space="0" w:color="auto"/>
        <w:bottom w:val="none" w:sz="0" w:space="0" w:color="auto"/>
        <w:right w:val="none" w:sz="0" w:space="0" w:color="auto"/>
      </w:divBdr>
    </w:div>
    <w:div w:id="772095533">
      <w:bodyDiv w:val="1"/>
      <w:marLeft w:val="0"/>
      <w:marRight w:val="0"/>
      <w:marTop w:val="0"/>
      <w:marBottom w:val="0"/>
      <w:divBdr>
        <w:top w:val="none" w:sz="0" w:space="0" w:color="auto"/>
        <w:left w:val="none" w:sz="0" w:space="0" w:color="auto"/>
        <w:bottom w:val="none" w:sz="0" w:space="0" w:color="auto"/>
        <w:right w:val="none" w:sz="0" w:space="0" w:color="auto"/>
      </w:divBdr>
    </w:div>
    <w:div w:id="776826961">
      <w:bodyDiv w:val="1"/>
      <w:marLeft w:val="0"/>
      <w:marRight w:val="0"/>
      <w:marTop w:val="0"/>
      <w:marBottom w:val="0"/>
      <w:divBdr>
        <w:top w:val="none" w:sz="0" w:space="0" w:color="auto"/>
        <w:left w:val="none" w:sz="0" w:space="0" w:color="auto"/>
        <w:bottom w:val="none" w:sz="0" w:space="0" w:color="auto"/>
        <w:right w:val="none" w:sz="0" w:space="0" w:color="auto"/>
      </w:divBdr>
    </w:div>
    <w:div w:id="784278469">
      <w:bodyDiv w:val="1"/>
      <w:marLeft w:val="0"/>
      <w:marRight w:val="0"/>
      <w:marTop w:val="0"/>
      <w:marBottom w:val="0"/>
      <w:divBdr>
        <w:top w:val="none" w:sz="0" w:space="0" w:color="auto"/>
        <w:left w:val="none" w:sz="0" w:space="0" w:color="auto"/>
        <w:bottom w:val="none" w:sz="0" w:space="0" w:color="auto"/>
        <w:right w:val="none" w:sz="0" w:space="0" w:color="auto"/>
      </w:divBdr>
    </w:div>
    <w:div w:id="797336696">
      <w:bodyDiv w:val="1"/>
      <w:marLeft w:val="0"/>
      <w:marRight w:val="0"/>
      <w:marTop w:val="0"/>
      <w:marBottom w:val="0"/>
      <w:divBdr>
        <w:top w:val="none" w:sz="0" w:space="0" w:color="auto"/>
        <w:left w:val="none" w:sz="0" w:space="0" w:color="auto"/>
        <w:bottom w:val="none" w:sz="0" w:space="0" w:color="auto"/>
        <w:right w:val="none" w:sz="0" w:space="0" w:color="auto"/>
      </w:divBdr>
    </w:div>
    <w:div w:id="797574055">
      <w:bodyDiv w:val="1"/>
      <w:marLeft w:val="0"/>
      <w:marRight w:val="0"/>
      <w:marTop w:val="0"/>
      <w:marBottom w:val="0"/>
      <w:divBdr>
        <w:top w:val="none" w:sz="0" w:space="0" w:color="auto"/>
        <w:left w:val="none" w:sz="0" w:space="0" w:color="auto"/>
        <w:bottom w:val="none" w:sz="0" w:space="0" w:color="auto"/>
        <w:right w:val="none" w:sz="0" w:space="0" w:color="auto"/>
      </w:divBdr>
    </w:div>
    <w:div w:id="798034691">
      <w:bodyDiv w:val="1"/>
      <w:marLeft w:val="0"/>
      <w:marRight w:val="0"/>
      <w:marTop w:val="0"/>
      <w:marBottom w:val="0"/>
      <w:divBdr>
        <w:top w:val="none" w:sz="0" w:space="0" w:color="auto"/>
        <w:left w:val="none" w:sz="0" w:space="0" w:color="auto"/>
        <w:bottom w:val="none" w:sz="0" w:space="0" w:color="auto"/>
        <w:right w:val="none" w:sz="0" w:space="0" w:color="auto"/>
      </w:divBdr>
    </w:div>
    <w:div w:id="805123934">
      <w:bodyDiv w:val="1"/>
      <w:marLeft w:val="0"/>
      <w:marRight w:val="0"/>
      <w:marTop w:val="0"/>
      <w:marBottom w:val="0"/>
      <w:divBdr>
        <w:top w:val="none" w:sz="0" w:space="0" w:color="auto"/>
        <w:left w:val="none" w:sz="0" w:space="0" w:color="auto"/>
        <w:bottom w:val="none" w:sz="0" w:space="0" w:color="auto"/>
        <w:right w:val="none" w:sz="0" w:space="0" w:color="auto"/>
      </w:divBdr>
    </w:div>
    <w:div w:id="810443163">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12332005">
      <w:bodyDiv w:val="1"/>
      <w:marLeft w:val="0"/>
      <w:marRight w:val="0"/>
      <w:marTop w:val="0"/>
      <w:marBottom w:val="0"/>
      <w:divBdr>
        <w:top w:val="none" w:sz="0" w:space="0" w:color="auto"/>
        <w:left w:val="none" w:sz="0" w:space="0" w:color="auto"/>
        <w:bottom w:val="none" w:sz="0" w:space="0" w:color="auto"/>
        <w:right w:val="none" w:sz="0" w:space="0" w:color="auto"/>
      </w:divBdr>
    </w:div>
    <w:div w:id="815999527">
      <w:bodyDiv w:val="1"/>
      <w:marLeft w:val="0"/>
      <w:marRight w:val="0"/>
      <w:marTop w:val="0"/>
      <w:marBottom w:val="0"/>
      <w:divBdr>
        <w:top w:val="none" w:sz="0" w:space="0" w:color="auto"/>
        <w:left w:val="none" w:sz="0" w:space="0" w:color="auto"/>
        <w:bottom w:val="none" w:sz="0" w:space="0" w:color="auto"/>
        <w:right w:val="none" w:sz="0" w:space="0" w:color="auto"/>
      </w:divBdr>
    </w:div>
    <w:div w:id="822232489">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26899799">
      <w:bodyDiv w:val="1"/>
      <w:marLeft w:val="0"/>
      <w:marRight w:val="0"/>
      <w:marTop w:val="0"/>
      <w:marBottom w:val="0"/>
      <w:divBdr>
        <w:top w:val="none" w:sz="0" w:space="0" w:color="auto"/>
        <w:left w:val="none" w:sz="0" w:space="0" w:color="auto"/>
        <w:bottom w:val="none" w:sz="0" w:space="0" w:color="auto"/>
        <w:right w:val="none" w:sz="0" w:space="0" w:color="auto"/>
      </w:divBdr>
    </w:div>
    <w:div w:id="832598353">
      <w:bodyDiv w:val="1"/>
      <w:marLeft w:val="0"/>
      <w:marRight w:val="0"/>
      <w:marTop w:val="0"/>
      <w:marBottom w:val="0"/>
      <w:divBdr>
        <w:top w:val="none" w:sz="0" w:space="0" w:color="auto"/>
        <w:left w:val="none" w:sz="0" w:space="0" w:color="auto"/>
        <w:bottom w:val="none" w:sz="0" w:space="0" w:color="auto"/>
        <w:right w:val="none" w:sz="0" w:space="0" w:color="auto"/>
      </w:divBdr>
    </w:div>
    <w:div w:id="838471619">
      <w:bodyDiv w:val="1"/>
      <w:marLeft w:val="0"/>
      <w:marRight w:val="0"/>
      <w:marTop w:val="0"/>
      <w:marBottom w:val="0"/>
      <w:divBdr>
        <w:top w:val="none" w:sz="0" w:space="0" w:color="auto"/>
        <w:left w:val="none" w:sz="0" w:space="0" w:color="auto"/>
        <w:bottom w:val="none" w:sz="0" w:space="0" w:color="auto"/>
        <w:right w:val="none" w:sz="0" w:space="0" w:color="auto"/>
      </w:divBdr>
    </w:div>
    <w:div w:id="845290460">
      <w:bodyDiv w:val="1"/>
      <w:marLeft w:val="0"/>
      <w:marRight w:val="0"/>
      <w:marTop w:val="0"/>
      <w:marBottom w:val="0"/>
      <w:divBdr>
        <w:top w:val="none" w:sz="0" w:space="0" w:color="auto"/>
        <w:left w:val="none" w:sz="0" w:space="0" w:color="auto"/>
        <w:bottom w:val="none" w:sz="0" w:space="0" w:color="auto"/>
        <w:right w:val="none" w:sz="0" w:space="0" w:color="auto"/>
      </w:divBdr>
    </w:div>
    <w:div w:id="846024490">
      <w:bodyDiv w:val="1"/>
      <w:marLeft w:val="0"/>
      <w:marRight w:val="0"/>
      <w:marTop w:val="0"/>
      <w:marBottom w:val="0"/>
      <w:divBdr>
        <w:top w:val="none" w:sz="0" w:space="0" w:color="auto"/>
        <w:left w:val="none" w:sz="0" w:space="0" w:color="auto"/>
        <w:bottom w:val="none" w:sz="0" w:space="0" w:color="auto"/>
        <w:right w:val="none" w:sz="0" w:space="0" w:color="auto"/>
      </w:divBdr>
    </w:div>
    <w:div w:id="85402981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366972">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68496791">
      <w:bodyDiv w:val="1"/>
      <w:marLeft w:val="0"/>
      <w:marRight w:val="0"/>
      <w:marTop w:val="0"/>
      <w:marBottom w:val="0"/>
      <w:divBdr>
        <w:top w:val="none" w:sz="0" w:space="0" w:color="auto"/>
        <w:left w:val="none" w:sz="0" w:space="0" w:color="auto"/>
        <w:bottom w:val="none" w:sz="0" w:space="0" w:color="auto"/>
        <w:right w:val="none" w:sz="0" w:space="0" w:color="auto"/>
      </w:divBdr>
    </w:div>
    <w:div w:id="869028638">
      <w:bodyDiv w:val="1"/>
      <w:marLeft w:val="0"/>
      <w:marRight w:val="0"/>
      <w:marTop w:val="0"/>
      <w:marBottom w:val="0"/>
      <w:divBdr>
        <w:top w:val="none" w:sz="0" w:space="0" w:color="auto"/>
        <w:left w:val="none" w:sz="0" w:space="0" w:color="auto"/>
        <w:bottom w:val="none" w:sz="0" w:space="0" w:color="auto"/>
        <w:right w:val="none" w:sz="0" w:space="0" w:color="auto"/>
      </w:divBdr>
    </w:div>
    <w:div w:id="871041604">
      <w:bodyDiv w:val="1"/>
      <w:marLeft w:val="0"/>
      <w:marRight w:val="0"/>
      <w:marTop w:val="0"/>
      <w:marBottom w:val="0"/>
      <w:divBdr>
        <w:top w:val="none" w:sz="0" w:space="0" w:color="auto"/>
        <w:left w:val="none" w:sz="0" w:space="0" w:color="auto"/>
        <w:bottom w:val="none" w:sz="0" w:space="0" w:color="auto"/>
        <w:right w:val="none" w:sz="0" w:space="0" w:color="auto"/>
      </w:divBdr>
    </w:div>
    <w:div w:id="874317484">
      <w:bodyDiv w:val="1"/>
      <w:marLeft w:val="0"/>
      <w:marRight w:val="0"/>
      <w:marTop w:val="0"/>
      <w:marBottom w:val="0"/>
      <w:divBdr>
        <w:top w:val="none" w:sz="0" w:space="0" w:color="auto"/>
        <w:left w:val="none" w:sz="0" w:space="0" w:color="auto"/>
        <w:bottom w:val="none" w:sz="0" w:space="0" w:color="auto"/>
        <w:right w:val="none" w:sz="0" w:space="0" w:color="auto"/>
      </w:divBdr>
    </w:div>
    <w:div w:id="879709267">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887301420">
      <w:bodyDiv w:val="1"/>
      <w:marLeft w:val="0"/>
      <w:marRight w:val="0"/>
      <w:marTop w:val="0"/>
      <w:marBottom w:val="0"/>
      <w:divBdr>
        <w:top w:val="none" w:sz="0" w:space="0" w:color="auto"/>
        <w:left w:val="none" w:sz="0" w:space="0" w:color="auto"/>
        <w:bottom w:val="none" w:sz="0" w:space="0" w:color="auto"/>
        <w:right w:val="none" w:sz="0" w:space="0" w:color="auto"/>
      </w:divBdr>
    </w:div>
    <w:div w:id="895823265">
      <w:bodyDiv w:val="1"/>
      <w:marLeft w:val="0"/>
      <w:marRight w:val="0"/>
      <w:marTop w:val="0"/>
      <w:marBottom w:val="0"/>
      <w:divBdr>
        <w:top w:val="none" w:sz="0" w:space="0" w:color="auto"/>
        <w:left w:val="none" w:sz="0" w:space="0" w:color="auto"/>
        <w:bottom w:val="none" w:sz="0" w:space="0" w:color="auto"/>
        <w:right w:val="none" w:sz="0" w:space="0" w:color="auto"/>
      </w:divBdr>
    </w:div>
    <w:div w:id="896092063">
      <w:bodyDiv w:val="1"/>
      <w:marLeft w:val="0"/>
      <w:marRight w:val="0"/>
      <w:marTop w:val="0"/>
      <w:marBottom w:val="0"/>
      <w:divBdr>
        <w:top w:val="none" w:sz="0" w:space="0" w:color="auto"/>
        <w:left w:val="none" w:sz="0" w:space="0" w:color="auto"/>
        <w:bottom w:val="none" w:sz="0" w:space="0" w:color="auto"/>
        <w:right w:val="none" w:sz="0" w:space="0" w:color="auto"/>
      </w:divBdr>
    </w:div>
    <w:div w:id="897595907">
      <w:bodyDiv w:val="1"/>
      <w:marLeft w:val="0"/>
      <w:marRight w:val="0"/>
      <w:marTop w:val="0"/>
      <w:marBottom w:val="0"/>
      <w:divBdr>
        <w:top w:val="none" w:sz="0" w:space="0" w:color="auto"/>
        <w:left w:val="none" w:sz="0" w:space="0" w:color="auto"/>
        <w:bottom w:val="none" w:sz="0" w:space="0" w:color="auto"/>
        <w:right w:val="none" w:sz="0" w:space="0" w:color="auto"/>
      </w:divBdr>
    </w:div>
    <w:div w:id="903836889">
      <w:bodyDiv w:val="1"/>
      <w:marLeft w:val="0"/>
      <w:marRight w:val="0"/>
      <w:marTop w:val="0"/>
      <w:marBottom w:val="0"/>
      <w:divBdr>
        <w:top w:val="none" w:sz="0" w:space="0" w:color="auto"/>
        <w:left w:val="none" w:sz="0" w:space="0" w:color="auto"/>
        <w:bottom w:val="none" w:sz="0" w:space="0" w:color="auto"/>
        <w:right w:val="none" w:sz="0" w:space="0" w:color="auto"/>
      </w:divBdr>
    </w:div>
    <w:div w:id="909659266">
      <w:bodyDiv w:val="1"/>
      <w:marLeft w:val="0"/>
      <w:marRight w:val="0"/>
      <w:marTop w:val="0"/>
      <w:marBottom w:val="0"/>
      <w:divBdr>
        <w:top w:val="none" w:sz="0" w:space="0" w:color="auto"/>
        <w:left w:val="none" w:sz="0" w:space="0" w:color="auto"/>
        <w:bottom w:val="none" w:sz="0" w:space="0" w:color="auto"/>
        <w:right w:val="none" w:sz="0" w:space="0" w:color="auto"/>
      </w:divBdr>
    </w:div>
    <w:div w:id="912665528">
      <w:bodyDiv w:val="1"/>
      <w:marLeft w:val="0"/>
      <w:marRight w:val="0"/>
      <w:marTop w:val="0"/>
      <w:marBottom w:val="0"/>
      <w:divBdr>
        <w:top w:val="none" w:sz="0" w:space="0" w:color="auto"/>
        <w:left w:val="none" w:sz="0" w:space="0" w:color="auto"/>
        <w:bottom w:val="none" w:sz="0" w:space="0" w:color="auto"/>
        <w:right w:val="none" w:sz="0" w:space="0" w:color="auto"/>
      </w:divBdr>
    </w:div>
    <w:div w:id="916943889">
      <w:bodyDiv w:val="1"/>
      <w:marLeft w:val="0"/>
      <w:marRight w:val="0"/>
      <w:marTop w:val="0"/>
      <w:marBottom w:val="0"/>
      <w:divBdr>
        <w:top w:val="none" w:sz="0" w:space="0" w:color="auto"/>
        <w:left w:val="none" w:sz="0" w:space="0" w:color="auto"/>
        <w:bottom w:val="none" w:sz="0" w:space="0" w:color="auto"/>
        <w:right w:val="none" w:sz="0" w:space="0" w:color="auto"/>
      </w:divBdr>
    </w:div>
    <w:div w:id="917787680">
      <w:bodyDiv w:val="1"/>
      <w:marLeft w:val="0"/>
      <w:marRight w:val="0"/>
      <w:marTop w:val="0"/>
      <w:marBottom w:val="0"/>
      <w:divBdr>
        <w:top w:val="none" w:sz="0" w:space="0" w:color="auto"/>
        <w:left w:val="none" w:sz="0" w:space="0" w:color="auto"/>
        <w:bottom w:val="none" w:sz="0" w:space="0" w:color="auto"/>
        <w:right w:val="none" w:sz="0" w:space="0" w:color="auto"/>
      </w:divBdr>
    </w:div>
    <w:div w:id="920258164">
      <w:bodyDiv w:val="1"/>
      <w:marLeft w:val="0"/>
      <w:marRight w:val="0"/>
      <w:marTop w:val="0"/>
      <w:marBottom w:val="0"/>
      <w:divBdr>
        <w:top w:val="none" w:sz="0" w:space="0" w:color="auto"/>
        <w:left w:val="none" w:sz="0" w:space="0" w:color="auto"/>
        <w:bottom w:val="none" w:sz="0" w:space="0" w:color="auto"/>
        <w:right w:val="none" w:sz="0" w:space="0" w:color="auto"/>
      </w:divBdr>
    </w:div>
    <w:div w:id="926309415">
      <w:bodyDiv w:val="1"/>
      <w:marLeft w:val="0"/>
      <w:marRight w:val="0"/>
      <w:marTop w:val="0"/>
      <w:marBottom w:val="0"/>
      <w:divBdr>
        <w:top w:val="none" w:sz="0" w:space="0" w:color="auto"/>
        <w:left w:val="none" w:sz="0" w:space="0" w:color="auto"/>
        <w:bottom w:val="none" w:sz="0" w:space="0" w:color="auto"/>
        <w:right w:val="none" w:sz="0" w:space="0" w:color="auto"/>
      </w:divBdr>
    </w:div>
    <w:div w:id="937445868">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63196061">
      <w:bodyDiv w:val="1"/>
      <w:marLeft w:val="0"/>
      <w:marRight w:val="0"/>
      <w:marTop w:val="0"/>
      <w:marBottom w:val="0"/>
      <w:divBdr>
        <w:top w:val="none" w:sz="0" w:space="0" w:color="auto"/>
        <w:left w:val="none" w:sz="0" w:space="0" w:color="auto"/>
        <w:bottom w:val="none" w:sz="0" w:space="0" w:color="auto"/>
        <w:right w:val="none" w:sz="0" w:space="0" w:color="auto"/>
      </w:divBdr>
    </w:div>
    <w:div w:id="964116831">
      <w:bodyDiv w:val="1"/>
      <w:marLeft w:val="0"/>
      <w:marRight w:val="0"/>
      <w:marTop w:val="0"/>
      <w:marBottom w:val="0"/>
      <w:divBdr>
        <w:top w:val="none" w:sz="0" w:space="0" w:color="auto"/>
        <w:left w:val="none" w:sz="0" w:space="0" w:color="auto"/>
        <w:bottom w:val="none" w:sz="0" w:space="0" w:color="auto"/>
        <w:right w:val="none" w:sz="0" w:space="0" w:color="auto"/>
      </w:divBdr>
    </w:div>
    <w:div w:id="971590979">
      <w:bodyDiv w:val="1"/>
      <w:marLeft w:val="0"/>
      <w:marRight w:val="0"/>
      <w:marTop w:val="0"/>
      <w:marBottom w:val="0"/>
      <w:divBdr>
        <w:top w:val="none" w:sz="0" w:space="0" w:color="auto"/>
        <w:left w:val="none" w:sz="0" w:space="0" w:color="auto"/>
        <w:bottom w:val="none" w:sz="0" w:space="0" w:color="auto"/>
        <w:right w:val="none" w:sz="0" w:space="0" w:color="auto"/>
      </w:divBdr>
    </w:div>
    <w:div w:id="979119193">
      <w:bodyDiv w:val="1"/>
      <w:marLeft w:val="0"/>
      <w:marRight w:val="0"/>
      <w:marTop w:val="0"/>
      <w:marBottom w:val="0"/>
      <w:divBdr>
        <w:top w:val="none" w:sz="0" w:space="0" w:color="auto"/>
        <w:left w:val="none" w:sz="0" w:space="0" w:color="auto"/>
        <w:bottom w:val="none" w:sz="0" w:space="0" w:color="auto"/>
        <w:right w:val="none" w:sz="0" w:space="0" w:color="auto"/>
      </w:divBdr>
    </w:div>
    <w:div w:id="979916305">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14723343">
      <w:bodyDiv w:val="1"/>
      <w:marLeft w:val="0"/>
      <w:marRight w:val="0"/>
      <w:marTop w:val="0"/>
      <w:marBottom w:val="0"/>
      <w:divBdr>
        <w:top w:val="none" w:sz="0" w:space="0" w:color="auto"/>
        <w:left w:val="none" w:sz="0" w:space="0" w:color="auto"/>
        <w:bottom w:val="none" w:sz="0" w:space="0" w:color="auto"/>
        <w:right w:val="none" w:sz="0" w:space="0" w:color="auto"/>
      </w:divBdr>
    </w:div>
    <w:div w:id="1016342767">
      <w:bodyDiv w:val="1"/>
      <w:marLeft w:val="0"/>
      <w:marRight w:val="0"/>
      <w:marTop w:val="0"/>
      <w:marBottom w:val="0"/>
      <w:divBdr>
        <w:top w:val="none" w:sz="0" w:space="0" w:color="auto"/>
        <w:left w:val="none" w:sz="0" w:space="0" w:color="auto"/>
        <w:bottom w:val="none" w:sz="0" w:space="0" w:color="auto"/>
        <w:right w:val="none" w:sz="0" w:space="0" w:color="auto"/>
      </w:divBdr>
    </w:div>
    <w:div w:id="1022706434">
      <w:bodyDiv w:val="1"/>
      <w:marLeft w:val="0"/>
      <w:marRight w:val="0"/>
      <w:marTop w:val="0"/>
      <w:marBottom w:val="0"/>
      <w:divBdr>
        <w:top w:val="none" w:sz="0" w:space="0" w:color="auto"/>
        <w:left w:val="none" w:sz="0" w:space="0" w:color="auto"/>
        <w:bottom w:val="none" w:sz="0" w:space="0" w:color="auto"/>
        <w:right w:val="none" w:sz="0" w:space="0" w:color="auto"/>
      </w:divBdr>
    </w:div>
    <w:div w:id="1022903718">
      <w:bodyDiv w:val="1"/>
      <w:marLeft w:val="0"/>
      <w:marRight w:val="0"/>
      <w:marTop w:val="0"/>
      <w:marBottom w:val="0"/>
      <w:divBdr>
        <w:top w:val="none" w:sz="0" w:space="0" w:color="auto"/>
        <w:left w:val="none" w:sz="0" w:space="0" w:color="auto"/>
        <w:bottom w:val="none" w:sz="0" w:space="0" w:color="auto"/>
        <w:right w:val="none" w:sz="0" w:space="0" w:color="auto"/>
      </w:divBdr>
    </w:div>
    <w:div w:id="1024359493">
      <w:bodyDiv w:val="1"/>
      <w:marLeft w:val="0"/>
      <w:marRight w:val="0"/>
      <w:marTop w:val="0"/>
      <w:marBottom w:val="0"/>
      <w:divBdr>
        <w:top w:val="none" w:sz="0" w:space="0" w:color="auto"/>
        <w:left w:val="none" w:sz="0" w:space="0" w:color="auto"/>
        <w:bottom w:val="none" w:sz="0" w:space="0" w:color="auto"/>
        <w:right w:val="none" w:sz="0" w:space="0" w:color="auto"/>
      </w:divBdr>
    </w:div>
    <w:div w:id="1027096208">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2247327">
      <w:bodyDiv w:val="1"/>
      <w:marLeft w:val="0"/>
      <w:marRight w:val="0"/>
      <w:marTop w:val="0"/>
      <w:marBottom w:val="0"/>
      <w:divBdr>
        <w:top w:val="none" w:sz="0" w:space="0" w:color="auto"/>
        <w:left w:val="none" w:sz="0" w:space="0" w:color="auto"/>
        <w:bottom w:val="none" w:sz="0" w:space="0" w:color="auto"/>
        <w:right w:val="none" w:sz="0" w:space="0" w:color="auto"/>
      </w:divBdr>
    </w:div>
    <w:div w:id="104676258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0811225">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55543056">
      <w:bodyDiv w:val="1"/>
      <w:marLeft w:val="0"/>
      <w:marRight w:val="0"/>
      <w:marTop w:val="0"/>
      <w:marBottom w:val="0"/>
      <w:divBdr>
        <w:top w:val="none" w:sz="0" w:space="0" w:color="auto"/>
        <w:left w:val="none" w:sz="0" w:space="0" w:color="auto"/>
        <w:bottom w:val="none" w:sz="0" w:space="0" w:color="auto"/>
        <w:right w:val="none" w:sz="0" w:space="0" w:color="auto"/>
      </w:divBdr>
    </w:div>
    <w:div w:id="1056469512">
      <w:bodyDiv w:val="1"/>
      <w:marLeft w:val="0"/>
      <w:marRight w:val="0"/>
      <w:marTop w:val="0"/>
      <w:marBottom w:val="0"/>
      <w:divBdr>
        <w:top w:val="none" w:sz="0" w:space="0" w:color="auto"/>
        <w:left w:val="none" w:sz="0" w:space="0" w:color="auto"/>
        <w:bottom w:val="none" w:sz="0" w:space="0" w:color="auto"/>
        <w:right w:val="none" w:sz="0" w:space="0" w:color="auto"/>
      </w:divBdr>
    </w:div>
    <w:div w:id="1057699572">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69112410">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7070857">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098137467">
      <w:bodyDiv w:val="1"/>
      <w:marLeft w:val="0"/>
      <w:marRight w:val="0"/>
      <w:marTop w:val="0"/>
      <w:marBottom w:val="0"/>
      <w:divBdr>
        <w:top w:val="none" w:sz="0" w:space="0" w:color="auto"/>
        <w:left w:val="none" w:sz="0" w:space="0" w:color="auto"/>
        <w:bottom w:val="none" w:sz="0" w:space="0" w:color="auto"/>
        <w:right w:val="none" w:sz="0" w:space="0" w:color="auto"/>
      </w:divBdr>
    </w:div>
    <w:div w:id="1099374092">
      <w:bodyDiv w:val="1"/>
      <w:marLeft w:val="0"/>
      <w:marRight w:val="0"/>
      <w:marTop w:val="0"/>
      <w:marBottom w:val="0"/>
      <w:divBdr>
        <w:top w:val="none" w:sz="0" w:space="0" w:color="auto"/>
        <w:left w:val="none" w:sz="0" w:space="0" w:color="auto"/>
        <w:bottom w:val="none" w:sz="0" w:space="0" w:color="auto"/>
        <w:right w:val="none" w:sz="0" w:space="0" w:color="auto"/>
      </w:divBdr>
    </w:div>
    <w:div w:id="1103110218">
      <w:bodyDiv w:val="1"/>
      <w:marLeft w:val="0"/>
      <w:marRight w:val="0"/>
      <w:marTop w:val="0"/>
      <w:marBottom w:val="0"/>
      <w:divBdr>
        <w:top w:val="none" w:sz="0" w:space="0" w:color="auto"/>
        <w:left w:val="none" w:sz="0" w:space="0" w:color="auto"/>
        <w:bottom w:val="none" w:sz="0" w:space="0" w:color="auto"/>
        <w:right w:val="none" w:sz="0" w:space="0" w:color="auto"/>
      </w:divBdr>
    </w:div>
    <w:div w:id="1105733389">
      <w:bodyDiv w:val="1"/>
      <w:marLeft w:val="0"/>
      <w:marRight w:val="0"/>
      <w:marTop w:val="0"/>
      <w:marBottom w:val="0"/>
      <w:divBdr>
        <w:top w:val="none" w:sz="0" w:space="0" w:color="auto"/>
        <w:left w:val="none" w:sz="0" w:space="0" w:color="auto"/>
        <w:bottom w:val="none" w:sz="0" w:space="0" w:color="auto"/>
        <w:right w:val="none" w:sz="0" w:space="0" w:color="auto"/>
      </w:divBdr>
    </w:div>
    <w:div w:id="1106267562">
      <w:bodyDiv w:val="1"/>
      <w:marLeft w:val="0"/>
      <w:marRight w:val="0"/>
      <w:marTop w:val="0"/>
      <w:marBottom w:val="0"/>
      <w:divBdr>
        <w:top w:val="none" w:sz="0" w:space="0" w:color="auto"/>
        <w:left w:val="none" w:sz="0" w:space="0" w:color="auto"/>
        <w:bottom w:val="none" w:sz="0" w:space="0" w:color="auto"/>
        <w:right w:val="none" w:sz="0" w:space="0" w:color="auto"/>
      </w:divBdr>
    </w:div>
    <w:div w:id="1107382513">
      <w:bodyDiv w:val="1"/>
      <w:marLeft w:val="0"/>
      <w:marRight w:val="0"/>
      <w:marTop w:val="0"/>
      <w:marBottom w:val="0"/>
      <w:divBdr>
        <w:top w:val="none" w:sz="0" w:space="0" w:color="auto"/>
        <w:left w:val="none" w:sz="0" w:space="0" w:color="auto"/>
        <w:bottom w:val="none" w:sz="0" w:space="0" w:color="auto"/>
        <w:right w:val="none" w:sz="0" w:space="0" w:color="auto"/>
      </w:divBdr>
    </w:div>
    <w:div w:id="1110320612">
      <w:bodyDiv w:val="1"/>
      <w:marLeft w:val="0"/>
      <w:marRight w:val="0"/>
      <w:marTop w:val="0"/>
      <w:marBottom w:val="0"/>
      <w:divBdr>
        <w:top w:val="none" w:sz="0" w:space="0" w:color="auto"/>
        <w:left w:val="none" w:sz="0" w:space="0" w:color="auto"/>
        <w:bottom w:val="none" w:sz="0" w:space="0" w:color="auto"/>
        <w:right w:val="none" w:sz="0" w:space="0" w:color="auto"/>
      </w:divBdr>
    </w:div>
    <w:div w:id="1118984647">
      <w:bodyDiv w:val="1"/>
      <w:marLeft w:val="0"/>
      <w:marRight w:val="0"/>
      <w:marTop w:val="0"/>
      <w:marBottom w:val="0"/>
      <w:divBdr>
        <w:top w:val="none" w:sz="0" w:space="0" w:color="auto"/>
        <w:left w:val="none" w:sz="0" w:space="0" w:color="auto"/>
        <w:bottom w:val="none" w:sz="0" w:space="0" w:color="auto"/>
        <w:right w:val="none" w:sz="0" w:space="0" w:color="auto"/>
      </w:divBdr>
    </w:div>
    <w:div w:id="1139954980">
      <w:bodyDiv w:val="1"/>
      <w:marLeft w:val="0"/>
      <w:marRight w:val="0"/>
      <w:marTop w:val="0"/>
      <w:marBottom w:val="0"/>
      <w:divBdr>
        <w:top w:val="none" w:sz="0" w:space="0" w:color="auto"/>
        <w:left w:val="none" w:sz="0" w:space="0" w:color="auto"/>
        <w:bottom w:val="none" w:sz="0" w:space="0" w:color="auto"/>
        <w:right w:val="none" w:sz="0" w:space="0" w:color="auto"/>
      </w:divBdr>
    </w:div>
    <w:div w:id="1148984504">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154251982">
      <w:bodyDiv w:val="1"/>
      <w:marLeft w:val="0"/>
      <w:marRight w:val="0"/>
      <w:marTop w:val="0"/>
      <w:marBottom w:val="0"/>
      <w:divBdr>
        <w:top w:val="none" w:sz="0" w:space="0" w:color="auto"/>
        <w:left w:val="none" w:sz="0" w:space="0" w:color="auto"/>
        <w:bottom w:val="none" w:sz="0" w:space="0" w:color="auto"/>
        <w:right w:val="none" w:sz="0" w:space="0" w:color="auto"/>
      </w:divBdr>
    </w:div>
    <w:div w:id="1158114334">
      <w:bodyDiv w:val="1"/>
      <w:marLeft w:val="0"/>
      <w:marRight w:val="0"/>
      <w:marTop w:val="0"/>
      <w:marBottom w:val="0"/>
      <w:divBdr>
        <w:top w:val="none" w:sz="0" w:space="0" w:color="auto"/>
        <w:left w:val="none" w:sz="0" w:space="0" w:color="auto"/>
        <w:bottom w:val="none" w:sz="0" w:space="0" w:color="auto"/>
        <w:right w:val="none" w:sz="0" w:space="0" w:color="auto"/>
      </w:divBdr>
    </w:div>
    <w:div w:id="1171068116">
      <w:bodyDiv w:val="1"/>
      <w:marLeft w:val="0"/>
      <w:marRight w:val="0"/>
      <w:marTop w:val="0"/>
      <w:marBottom w:val="0"/>
      <w:divBdr>
        <w:top w:val="none" w:sz="0" w:space="0" w:color="auto"/>
        <w:left w:val="none" w:sz="0" w:space="0" w:color="auto"/>
        <w:bottom w:val="none" w:sz="0" w:space="0" w:color="auto"/>
        <w:right w:val="none" w:sz="0" w:space="0" w:color="auto"/>
      </w:divBdr>
    </w:div>
    <w:div w:id="1176074904">
      <w:bodyDiv w:val="1"/>
      <w:marLeft w:val="0"/>
      <w:marRight w:val="0"/>
      <w:marTop w:val="0"/>
      <w:marBottom w:val="0"/>
      <w:divBdr>
        <w:top w:val="none" w:sz="0" w:space="0" w:color="auto"/>
        <w:left w:val="none" w:sz="0" w:space="0" w:color="auto"/>
        <w:bottom w:val="none" w:sz="0" w:space="0" w:color="auto"/>
        <w:right w:val="none" w:sz="0" w:space="0" w:color="auto"/>
      </w:divBdr>
    </w:div>
    <w:div w:id="1181512536">
      <w:bodyDiv w:val="1"/>
      <w:marLeft w:val="0"/>
      <w:marRight w:val="0"/>
      <w:marTop w:val="0"/>
      <w:marBottom w:val="0"/>
      <w:divBdr>
        <w:top w:val="none" w:sz="0" w:space="0" w:color="auto"/>
        <w:left w:val="none" w:sz="0" w:space="0" w:color="auto"/>
        <w:bottom w:val="none" w:sz="0" w:space="0" w:color="auto"/>
        <w:right w:val="none" w:sz="0" w:space="0" w:color="auto"/>
      </w:divBdr>
    </w:div>
    <w:div w:id="1185940743">
      <w:bodyDiv w:val="1"/>
      <w:marLeft w:val="0"/>
      <w:marRight w:val="0"/>
      <w:marTop w:val="0"/>
      <w:marBottom w:val="0"/>
      <w:divBdr>
        <w:top w:val="none" w:sz="0" w:space="0" w:color="auto"/>
        <w:left w:val="none" w:sz="0" w:space="0" w:color="auto"/>
        <w:bottom w:val="none" w:sz="0" w:space="0" w:color="auto"/>
        <w:right w:val="none" w:sz="0" w:space="0" w:color="auto"/>
      </w:divBdr>
    </w:div>
    <w:div w:id="1194925612">
      <w:bodyDiv w:val="1"/>
      <w:marLeft w:val="0"/>
      <w:marRight w:val="0"/>
      <w:marTop w:val="0"/>
      <w:marBottom w:val="0"/>
      <w:divBdr>
        <w:top w:val="none" w:sz="0" w:space="0" w:color="auto"/>
        <w:left w:val="none" w:sz="0" w:space="0" w:color="auto"/>
        <w:bottom w:val="none" w:sz="0" w:space="0" w:color="auto"/>
        <w:right w:val="none" w:sz="0" w:space="0" w:color="auto"/>
      </w:divBdr>
    </w:div>
    <w:div w:id="1203055634">
      <w:bodyDiv w:val="1"/>
      <w:marLeft w:val="0"/>
      <w:marRight w:val="0"/>
      <w:marTop w:val="0"/>
      <w:marBottom w:val="0"/>
      <w:divBdr>
        <w:top w:val="none" w:sz="0" w:space="0" w:color="auto"/>
        <w:left w:val="none" w:sz="0" w:space="0" w:color="auto"/>
        <w:bottom w:val="none" w:sz="0" w:space="0" w:color="auto"/>
        <w:right w:val="none" w:sz="0" w:space="0" w:color="auto"/>
      </w:divBdr>
    </w:div>
    <w:div w:id="1204098450">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6574069">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31232353">
      <w:bodyDiv w:val="1"/>
      <w:marLeft w:val="0"/>
      <w:marRight w:val="0"/>
      <w:marTop w:val="0"/>
      <w:marBottom w:val="0"/>
      <w:divBdr>
        <w:top w:val="none" w:sz="0" w:space="0" w:color="auto"/>
        <w:left w:val="none" w:sz="0" w:space="0" w:color="auto"/>
        <w:bottom w:val="none" w:sz="0" w:space="0" w:color="auto"/>
        <w:right w:val="none" w:sz="0" w:space="0" w:color="auto"/>
      </w:divBdr>
    </w:div>
    <w:div w:id="1233467509">
      <w:bodyDiv w:val="1"/>
      <w:marLeft w:val="0"/>
      <w:marRight w:val="0"/>
      <w:marTop w:val="0"/>
      <w:marBottom w:val="0"/>
      <w:divBdr>
        <w:top w:val="none" w:sz="0" w:space="0" w:color="auto"/>
        <w:left w:val="none" w:sz="0" w:space="0" w:color="auto"/>
        <w:bottom w:val="none" w:sz="0" w:space="0" w:color="auto"/>
        <w:right w:val="none" w:sz="0" w:space="0" w:color="auto"/>
      </w:divBdr>
    </w:div>
    <w:div w:id="1241449531">
      <w:bodyDiv w:val="1"/>
      <w:marLeft w:val="0"/>
      <w:marRight w:val="0"/>
      <w:marTop w:val="0"/>
      <w:marBottom w:val="0"/>
      <w:divBdr>
        <w:top w:val="none" w:sz="0" w:space="0" w:color="auto"/>
        <w:left w:val="none" w:sz="0" w:space="0" w:color="auto"/>
        <w:bottom w:val="none" w:sz="0" w:space="0" w:color="auto"/>
        <w:right w:val="none" w:sz="0" w:space="0" w:color="auto"/>
      </w:divBdr>
    </w:div>
    <w:div w:id="1242134422">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48536447">
      <w:bodyDiv w:val="1"/>
      <w:marLeft w:val="0"/>
      <w:marRight w:val="0"/>
      <w:marTop w:val="0"/>
      <w:marBottom w:val="0"/>
      <w:divBdr>
        <w:top w:val="none" w:sz="0" w:space="0" w:color="auto"/>
        <w:left w:val="none" w:sz="0" w:space="0" w:color="auto"/>
        <w:bottom w:val="none" w:sz="0" w:space="0" w:color="auto"/>
        <w:right w:val="none" w:sz="0" w:space="0" w:color="auto"/>
      </w:divBdr>
    </w:div>
    <w:div w:id="1249729887">
      <w:bodyDiv w:val="1"/>
      <w:marLeft w:val="0"/>
      <w:marRight w:val="0"/>
      <w:marTop w:val="0"/>
      <w:marBottom w:val="0"/>
      <w:divBdr>
        <w:top w:val="none" w:sz="0" w:space="0" w:color="auto"/>
        <w:left w:val="none" w:sz="0" w:space="0" w:color="auto"/>
        <w:bottom w:val="none" w:sz="0" w:space="0" w:color="auto"/>
        <w:right w:val="none" w:sz="0" w:space="0" w:color="auto"/>
      </w:divBdr>
    </w:div>
    <w:div w:id="1272013677">
      <w:bodyDiv w:val="1"/>
      <w:marLeft w:val="0"/>
      <w:marRight w:val="0"/>
      <w:marTop w:val="0"/>
      <w:marBottom w:val="0"/>
      <w:divBdr>
        <w:top w:val="none" w:sz="0" w:space="0" w:color="auto"/>
        <w:left w:val="none" w:sz="0" w:space="0" w:color="auto"/>
        <w:bottom w:val="none" w:sz="0" w:space="0" w:color="auto"/>
        <w:right w:val="none" w:sz="0" w:space="0" w:color="auto"/>
      </w:divBdr>
    </w:div>
    <w:div w:id="1272784298">
      <w:bodyDiv w:val="1"/>
      <w:marLeft w:val="0"/>
      <w:marRight w:val="0"/>
      <w:marTop w:val="0"/>
      <w:marBottom w:val="0"/>
      <w:divBdr>
        <w:top w:val="none" w:sz="0" w:space="0" w:color="auto"/>
        <w:left w:val="none" w:sz="0" w:space="0" w:color="auto"/>
        <w:bottom w:val="none" w:sz="0" w:space="0" w:color="auto"/>
        <w:right w:val="none" w:sz="0" w:space="0" w:color="auto"/>
      </w:divBdr>
    </w:div>
    <w:div w:id="1277255400">
      <w:bodyDiv w:val="1"/>
      <w:marLeft w:val="0"/>
      <w:marRight w:val="0"/>
      <w:marTop w:val="0"/>
      <w:marBottom w:val="0"/>
      <w:divBdr>
        <w:top w:val="none" w:sz="0" w:space="0" w:color="auto"/>
        <w:left w:val="none" w:sz="0" w:space="0" w:color="auto"/>
        <w:bottom w:val="none" w:sz="0" w:space="0" w:color="auto"/>
        <w:right w:val="none" w:sz="0" w:space="0" w:color="auto"/>
      </w:divBdr>
    </w:div>
    <w:div w:id="1284119370">
      <w:bodyDiv w:val="1"/>
      <w:marLeft w:val="0"/>
      <w:marRight w:val="0"/>
      <w:marTop w:val="0"/>
      <w:marBottom w:val="0"/>
      <w:divBdr>
        <w:top w:val="none" w:sz="0" w:space="0" w:color="auto"/>
        <w:left w:val="none" w:sz="0" w:space="0" w:color="auto"/>
        <w:bottom w:val="none" w:sz="0" w:space="0" w:color="auto"/>
        <w:right w:val="none" w:sz="0" w:space="0" w:color="auto"/>
      </w:divBdr>
    </w:div>
    <w:div w:id="1290864224">
      <w:bodyDiv w:val="1"/>
      <w:marLeft w:val="0"/>
      <w:marRight w:val="0"/>
      <w:marTop w:val="0"/>
      <w:marBottom w:val="0"/>
      <w:divBdr>
        <w:top w:val="none" w:sz="0" w:space="0" w:color="auto"/>
        <w:left w:val="none" w:sz="0" w:space="0" w:color="auto"/>
        <w:bottom w:val="none" w:sz="0" w:space="0" w:color="auto"/>
        <w:right w:val="none" w:sz="0" w:space="0" w:color="auto"/>
      </w:divBdr>
    </w:div>
    <w:div w:id="1292438105">
      <w:bodyDiv w:val="1"/>
      <w:marLeft w:val="0"/>
      <w:marRight w:val="0"/>
      <w:marTop w:val="0"/>
      <w:marBottom w:val="0"/>
      <w:divBdr>
        <w:top w:val="none" w:sz="0" w:space="0" w:color="auto"/>
        <w:left w:val="none" w:sz="0" w:space="0" w:color="auto"/>
        <w:bottom w:val="none" w:sz="0" w:space="0" w:color="auto"/>
        <w:right w:val="none" w:sz="0" w:space="0" w:color="auto"/>
      </w:divBdr>
    </w:div>
    <w:div w:id="1293441203">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04044557">
      <w:bodyDiv w:val="1"/>
      <w:marLeft w:val="0"/>
      <w:marRight w:val="0"/>
      <w:marTop w:val="0"/>
      <w:marBottom w:val="0"/>
      <w:divBdr>
        <w:top w:val="none" w:sz="0" w:space="0" w:color="auto"/>
        <w:left w:val="none" w:sz="0" w:space="0" w:color="auto"/>
        <w:bottom w:val="none" w:sz="0" w:space="0" w:color="auto"/>
        <w:right w:val="none" w:sz="0" w:space="0" w:color="auto"/>
      </w:divBdr>
    </w:div>
    <w:div w:id="1304584586">
      <w:bodyDiv w:val="1"/>
      <w:marLeft w:val="0"/>
      <w:marRight w:val="0"/>
      <w:marTop w:val="0"/>
      <w:marBottom w:val="0"/>
      <w:divBdr>
        <w:top w:val="none" w:sz="0" w:space="0" w:color="auto"/>
        <w:left w:val="none" w:sz="0" w:space="0" w:color="auto"/>
        <w:bottom w:val="none" w:sz="0" w:space="0" w:color="auto"/>
        <w:right w:val="none" w:sz="0" w:space="0" w:color="auto"/>
      </w:divBdr>
    </w:div>
    <w:div w:id="1306005759">
      <w:bodyDiv w:val="1"/>
      <w:marLeft w:val="0"/>
      <w:marRight w:val="0"/>
      <w:marTop w:val="0"/>
      <w:marBottom w:val="0"/>
      <w:divBdr>
        <w:top w:val="none" w:sz="0" w:space="0" w:color="auto"/>
        <w:left w:val="none" w:sz="0" w:space="0" w:color="auto"/>
        <w:bottom w:val="none" w:sz="0" w:space="0" w:color="auto"/>
        <w:right w:val="none" w:sz="0" w:space="0" w:color="auto"/>
      </w:divBdr>
    </w:div>
    <w:div w:id="1310131860">
      <w:bodyDiv w:val="1"/>
      <w:marLeft w:val="0"/>
      <w:marRight w:val="0"/>
      <w:marTop w:val="0"/>
      <w:marBottom w:val="0"/>
      <w:divBdr>
        <w:top w:val="none" w:sz="0" w:space="0" w:color="auto"/>
        <w:left w:val="none" w:sz="0" w:space="0" w:color="auto"/>
        <w:bottom w:val="none" w:sz="0" w:space="0" w:color="auto"/>
        <w:right w:val="none" w:sz="0" w:space="0" w:color="auto"/>
      </w:divBdr>
    </w:div>
    <w:div w:id="1312175622">
      <w:bodyDiv w:val="1"/>
      <w:marLeft w:val="0"/>
      <w:marRight w:val="0"/>
      <w:marTop w:val="0"/>
      <w:marBottom w:val="0"/>
      <w:divBdr>
        <w:top w:val="none" w:sz="0" w:space="0" w:color="auto"/>
        <w:left w:val="none" w:sz="0" w:space="0" w:color="auto"/>
        <w:bottom w:val="none" w:sz="0" w:space="0" w:color="auto"/>
        <w:right w:val="none" w:sz="0" w:space="0" w:color="auto"/>
      </w:divBdr>
    </w:div>
    <w:div w:id="1322392673">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0450745">
      <w:bodyDiv w:val="1"/>
      <w:marLeft w:val="0"/>
      <w:marRight w:val="0"/>
      <w:marTop w:val="0"/>
      <w:marBottom w:val="0"/>
      <w:divBdr>
        <w:top w:val="none" w:sz="0" w:space="0" w:color="auto"/>
        <w:left w:val="none" w:sz="0" w:space="0" w:color="auto"/>
        <w:bottom w:val="none" w:sz="0" w:space="0" w:color="auto"/>
        <w:right w:val="none" w:sz="0" w:space="0" w:color="auto"/>
      </w:divBdr>
    </w:div>
    <w:div w:id="1333409484">
      <w:bodyDiv w:val="1"/>
      <w:marLeft w:val="0"/>
      <w:marRight w:val="0"/>
      <w:marTop w:val="0"/>
      <w:marBottom w:val="0"/>
      <w:divBdr>
        <w:top w:val="none" w:sz="0" w:space="0" w:color="auto"/>
        <w:left w:val="none" w:sz="0" w:space="0" w:color="auto"/>
        <w:bottom w:val="none" w:sz="0" w:space="0" w:color="auto"/>
        <w:right w:val="none" w:sz="0" w:space="0" w:color="auto"/>
      </w:divBdr>
    </w:div>
    <w:div w:id="1334408601">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39850599">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43239482">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68261156">
      <w:bodyDiv w:val="1"/>
      <w:marLeft w:val="0"/>
      <w:marRight w:val="0"/>
      <w:marTop w:val="0"/>
      <w:marBottom w:val="0"/>
      <w:divBdr>
        <w:top w:val="none" w:sz="0" w:space="0" w:color="auto"/>
        <w:left w:val="none" w:sz="0" w:space="0" w:color="auto"/>
        <w:bottom w:val="none" w:sz="0" w:space="0" w:color="auto"/>
        <w:right w:val="none" w:sz="0" w:space="0" w:color="auto"/>
      </w:divBdr>
    </w:div>
    <w:div w:id="1371028883">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1595738">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2074093">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01441403">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29277205">
      <w:bodyDiv w:val="1"/>
      <w:marLeft w:val="0"/>
      <w:marRight w:val="0"/>
      <w:marTop w:val="0"/>
      <w:marBottom w:val="0"/>
      <w:divBdr>
        <w:top w:val="none" w:sz="0" w:space="0" w:color="auto"/>
        <w:left w:val="none" w:sz="0" w:space="0" w:color="auto"/>
        <w:bottom w:val="none" w:sz="0" w:space="0" w:color="auto"/>
        <w:right w:val="none" w:sz="0" w:space="0" w:color="auto"/>
      </w:divBdr>
    </w:div>
    <w:div w:id="1430547594">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49885670">
      <w:bodyDiv w:val="1"/>
      <w:marLeft w:val="0"/>
      <w:marRight w:val="0"/>
      <w:marTop w:val="0"/>
      <w:marBottom w:val="0"/>
      <w:divBdr>
        <w:top w:val="none" w:sz="0" w:space="0" w:color="auto"/>
        <w:left w:val="none" w:sz="0" w:space="0" w:color="auto"/>
        <w:bottom w:val="none" w:sz="0" w:space="0" w:color="auto"/>
        <w:right w:val="none" w:sz="0" w:space="0" w:color="auto"/>
      </w:divBdr>
    </w:div>
    <w:div w:id="1450003515">
      <w:bodyDiv w:val="1"/>
      <w:marLeft w:val="0"/>
      <w:marRight w:val="0"/>
      <w:marTop w:val="0"/>
      <w:marBottom w:val="0"/>
      <w:divBdr>
        <w:top w:val="none" w:sz="0" w:space="0" w:color="auto"/>
        <w:left w:val="none" w:sz="0" w:space="0" w:color="auto"/>
        <w:bottom w:val="none" w:sz="0" w:space="0" w:color="auto"/>
        <w:right w:val="none" w:sz="0" w:space="0" w:color="auto"/>
      </w:divBdr>
    </w:div>
    <w:div w:id="1454324688">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68937992">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473055915">
      <w:bodyDiv w:val="1"/>
      <w:marLeft w:val="0"/>
      <w:marRight w:val="0"/>
      <w:marTop w:val="0"/>
      <w:marBottom w:val="0"/>
      <w:divBdr>
        <w:top w:val="none" w:sz="0" w:space="0" w:color="auto"/>
        <w:left w:val="none" w:sz="0" w:space="0" w:color="auto"/>
        <w:bottom w:val="none" w:sz="0" w:space="0" w:color="auto"/>
        <w:right w:val="none" w:sz="0" w:space="0" w:color="auto"/>
      </w:divBdr>
    </w:div>
    <w:div w:id="1473718431">
      <w:bodyDiv w:val="1"/>
      <w:marLeft w:val="0"/>
      <w:marRight w:val="0"/>
      <w:marTop w:val="0"/>
      <w:marBottom w:val="0"/>
      <w:divBdr>
        <w:top w:val="none" w:sz="0" w:space="0" w:color="auto"/>
        <w:left w:val="none" w:sz="0" w:space="0" w:color="auto"/>
        <w:bottom w:val="none" w:sz="0" w:space="0" w:color="auto"/>
        <w:right w:val="none" w:sz="0" w:space="0" w:color="auto"/>
      </w:divBdr>
    </w:div>
    <w:div w:id="1474179401">
      <w:bodyDiv w:val="1"/>
      <w:marLeft w:val="0"/>
      <w:marRight w:val="0"/>
      <w:marTop w:val="0"/>
      <w:marBottom w:val="0"/>
      <w:divBdr>
        <w:top w:val="none" w:sz="0" w:space="0" w:color="auto"/>
        <w:left w:val="none" w:sz="0" w:space="0" w:color="auto"/>
        <w:bottom w:val="none" w:sz="0" w:space="0" w:color="auto"/>
        <w:right w:val="none" w:sz="0" w:space="0" w:color="auto"/>
      </w:divBdr>
    </w:div>
    <w:div w:id="1475366023">
      <w:bodyDiv w:val="1"/>
      <w:marLeft w:val="0"/>
      <w:marRight w:val="0"/>
      <w:marTop w:val="0"/>
      <w:marBottom w:val="0"/>
      <w:divBdr>
        <w:top w:val="none" w:sz="0" w:space="0" w:color="auto"/>
        <w:left w:val="none" w:sz="0" w:space="0" w:color="auto"/>
        <w:bottom w:val="none" w:sz="0" w:space="0" w:color="auto"/>
        <w:right w:val="none" w:sz="0" w:space="0" w:color="auto"/>
      </w:divBdr>
    </w:div>
    <w:div w:id="1485664843">
      <w:bodyDiv w:val="1"/>
      <w:marLeft w:val="0"/>
      <w:marRight w:val="0"/>
      <w:marTop w:val="0"/>
      <w:marBottom w:val="0"/>
      <w:divBdr>
        <w:top w:val="none" w:sz="0" w:space="0" w:color="auto"/>
        <w:left w:val="none" w:sz="0" w:space="0" w:color="auto"/>
        <w:bottom w:val="none" w:sz="0" w:space="0" w:color="auto"/>
        <w:right w:val="none" w:sz="0" w:space="0" w:color="auto"/>
      </w:divBdr>
    </w:div>
    <w:div w:id="1487013835">
      <w:bodyDiv w:val="1"/>
      <w:marLeft w:val="0"/>
      <w:marRight w:val="0"/>
      <w:marTop w:val="0"/>
      <w:marBottom w:val="0"/>
      <w:divBdr>
        <w:top w:val="none" w:sz="0" w:space="0" w:color="auto"/>
        <w:left w:val="none" w:sz="0" w:space="0" w:color="auto"/>
        <w:bottom w:val="none" w:sz="0" w:space="0" w:color="auto"/>
        <w:right w:val="none" w:sz="0" w:space="0" w:color="auto"/>
      </w:divBdr>
    </w:div>
    <w:div w:id="1490055086">
      <w:bodyDiv w:val="1"/>
      <w:marLeft w:val="0"/>
      <w:marRight w:val="0"/>
      <w:marTop w:val="0"/>
      <w:marBottom w:val="0"/>
      <w:divBdr>
        <w:top w:val="none" w:sz="0" w:space="0" w:color="auto"/>
        <w:left w:val="none" w:sz="0" w:space="0" w:color="auto"/>
        <w:bottom w:val="none" w:sz="0" w:space="0" w:color="auto"/>
        <w:right w:val="none" w:sz="0" w:space="0" w:color="auto"/>
      </w:divBdr>
    </w:div>
    <w:div w:id="1491359907">
      <w:bodyDiv w:val="1"/>
      <w:marLeft w:val="0"/>
      <w:marRight w:val="0"/>
      <w:marTop w:val="0"/>
      <w:marBottom w:val="0"/>
      <w:divBdr>
        <w:top w:val="none" w:sz="0" w:space="0" w:color="auto"/>
        <w:left w:val="none" w:sz="0" w:space="0" w:color="auto"/>
        <w:bottom w:val="none" w:sz="0" w:space="0" w:color="auto"/>
        <w:right w:val="none" w:sz="0" w:space="0" w:color="auto"/>
      </w:divBdr>
    </w:div>
    <w:div w:id="1491827431">
      <w:bodyDiv w:val="1"/>
      <w:marLeft w:val="0"/>
      <w:marRight w:val="0"/>
      <w:marTop w:val="0"/>
      <w:marBottom w:val="0"/>
      <w:divBdr>
        <w:top w:val="none" w:sz="0" w:space="0" w:color="auto"/>
        <w:left w:val="none" w:sz="0" w:space="0" w:color="auto"/>
        <w:bottom w:val="none" w:sz="0" w:space="0" w:color="auto"/>
        <w:right w:val="none" w:sz="0" w:space="0" w:color="auto"/>
      </w:divBdr>
    </w:div>
    <w:div w:id="1494025495">
      <w:bodyDiv w:val="1"/>
      <w:marLeft w:val="0"/>
      <w:marRight w:val="0"/>
      <w:marTop w:val="0"/>
      <w:marBottom w:val="0"/>
      <w:divBdr>
        <w:top w:val="none" w:sz="0" w:space="0" w:color="auto"/>
        <w:left w:val="none" w:sz="0" w:space="0" w:color="auto"/>
        <w:bottom w:val="none" w:sz="0" w:space="0" w:color="auto"/>
        <w:right w:val="none" w:sz="0" w:space="0" w:color="auto"/>
      </w:divBdr>
    </w:div>
    <w:div w:id="1505046350">
      <w:bodyDiv w:val="1"/>
      <w:marLeft w:val="0"/>
      <w:marRight w:val="0"/>
      <w:marTop w:val="0"/>
      <w:marBottom w:val="0"/>
      <w:divBdr>
        <w:top w:val="none" w:sz="0" w:space="0" w:color="auto"/>
        <w:left w:val="none" w:sz="0" w:space="0" w:color="auto"/>
        <w:bottom w:val="none" w:sz="0" w:space="0" w:color="auto"/>
        <w:right w:val="none" w:sz="0" w:space="0" w:color="auto"/>
      </w:divBdr>
    </w:div>
    <w:div w:id="1508712953">
      <w:bodyDiv w:val="1"/>
      <w:marLeft w:val="0"/>
      <w:marRight w:val="0"/>
      <w:marTop w:val="0"/>
      <w:marBottom w:val="0"/>
      <w:divBdr>
        <w:top w:val="none" w:sz="0" w:space="0" w:color="auto"/>
        <w:left w:val="none" w:sz="0" w:space="0" w:color="auto"/>
        <w:bottom w:val="none" w:sz="0" w:space="0" w:color="auto"/>
        <w:right w:val="none" w:sz="0" w:space="0" w:color="auto"/>
      </w:divBdr>
    </w:div>
    <w:div w:id="1509099400">
      <w:bodyDiv w:val="1"/>
      <w:marLeft w:val="0"/>
      <w:marRight w:val="0"/>
      <w:marTop w:val="0"/>
      <w:marBottom w:val="0"/>
      <w:divBdr>
        <w:top w:val="none" w:sz="0" w:space="0" w:color="auto"/>
        <w:left w:val="none" w:sz="0" w:space="0" w:color="auto"/>
        <w:bottom w:val="none" w:sz="0" w:space="0" w:color="auto"/>
        <w:right w:val="none" w:sz="0" w:space="0" w:color="auto"/>
      </w:divBdr>
    </w:div>
    <w:div w:id="1510751106">
      <w:bodyDiv w:val="1"/>
      <w:marLeft w:val="0"/>
      <w:marRight w:val="0"/>
      <w:marTop w:val="0"/>
      <w:marBottom w:val="0"/>
      <w:divBdr>
        <w:top w:val="none" w:sz="0" w:space="0" w:color="auto"/>
        <w:left w:val="none" w:sz="0" w:space="0" w:color="auto"/>
        <w:bottom w:val="none" w:sz="0" w:space="0" w:color="auto"/>
        <w:right w:val="none" w:sz="0" w:space="0" w:color="auto"/>
      </w:divBdr>
    </w:div>
    <w:div w:id="1518150785">
      <w:bodyDiv w:val="1"/>
      <w:marLeft w:val="0"/>
      <w:marRight w:val="0"/>
      <w:marTop w:val="0"/>
      <w:marBottom w:val="0"/>
      <w:divBdr>
        <w:top w:val="none" w:sz="0" w:space="0" w:color="auto"/>
        <w:left w:val="none" w:sz="0" w:space="0" w:color="auto"/>
        <w:bottom w:val="none" w:sz="0" w:space="0" w:color="auto"/>
        <w:right w:val="none" w:sz="0" w:space="0" w:color="auto"/>
      </w:divBdr>
    </w:div>
    <w:div w:id="1519346940">
      <w:bodyDiv w:val="1"/>
      <w:marLeft w:val="0"/>
      <w:marRight w:val="0"/>
      <w:marTop w:val="0"/>
      <w:marBottom w:val="0"/>
      <w:divBdr>
        <w:top w:val="none" w:sz="0" w:space="0" w:color="auto"/>
        <w:left w:val="none" w:sz="0" w:space="0" w:color="auto"/>
        <w:bottom w:val="none" w:sz="0" w:space="0" w:color="auto"/>
        <w:right w:val="none" w:sz="0" w:space="0" w:color="auto"/>
      </w:divBdr>
    </w:div>
    <w:div w:id="1519613324">
      <w:bodyDiv w:val="1"/>
      <w:marLeft w:val="0"/>
      <w:marRight w:val="0"/>
      <w:marTop w:val="0"/>
      <w:marBottom w:val="0"/>
      <w:divBdr>
        <w:top w:val="none" w:sz="0" w:space="0" w:color="auto"/>
        <w:left w:val="none" w:sz="0" w:space="0" w:color="auto"/>
        <w:bottom w:val="none" w:sz="0" w:space="0" w:color="auto"/>
        <w:right w:val="none" w:sz="0" w:space="0" w:color="auto"/>
      </w:divBdr>
    </w:div>
    <w:div w:id="1523279276">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32375376">
      <w:bodyDiv w:val="1"/>
      <w:marLeft w:val="0"/>
      <w:marRight w:val="0"/>
      <w:marTop w:val="0"/>
      <w:marBottom w:val="0"/>
      <w:divBdr>
        <w:top w:val="none" w:sz="0" w:space="0" w:color="auto"/>
        <w:left w:val="none" w:sz="0" w:space="0" w:color="auto"/>
        <w:bottom w:val="none" w:sz="0" w:space="0" w:color="auto"/>
        <w:right w:val="none" w:sz="0" w:space="0" w:color="auto"/>
      </w:divBdr>
    </w:div>
    <w:div w:id="1541475609">
      <w:bodyDiv w:val="1"/>
      <w:marLeft w:val="0"/>
      <w:marRight w:val="0"/>
      <w:marTop w:val="0"/>
      <w:marBottom w:val="0"/>
      <w:divBdr>
        <w:top w:val="none" w:sz="0" w:space="0" w:color="auto"/>
        <w:left w:val="none" w:sz="0" w:space="0" w:color="auto"/>
        <w:bottom w:val="none" w:sz="0" w:space="0" w:color="auto"/>
        <w:right w:val="none" w:sz="0" w:space="0" w:color="auto"/>
      </w:divBdr>
    </w:div>
    <w:div w:id="1551459498">
      <w:bodyDiv w:val="1"/>
      <w:marLeft w:val="0"/>
      <w:marRight w:val="0"/>
      <w:marTop w:val="0"/>
      <w:marBottom w:val="0"/>
      <w:divBdr>
        <w:top w:val="none" w:sz="0" w:space="0" w:color="auto"/>
        <w:left w:val="none" w:sz="0" w:space="0" w:color="auto"/>
        <w:bottom w:val="none" w:sz="0" w:space="0" w:color="auto"/>
        <w:right w:val="none" w:sz="0" w:space="0" w:color="auto"/>
      </w:divBdr>
    </w:div>
    <w:div w:id="1558277556">
      <w:bodyDiv w:val="1"/>
      <w:marLeft w:val="0"/>
      <w:marRight w:val="0"/>
      <w:marTop w:val="0"/>
      <w:marBottom w:val="0"/>
      <w:divBdr>
        <w:top w:val="none" w:sz="0" w:space="0" w:color="auto"/>
        <w:left w:val="none" w:sz="0" w:space="0" w:color="auto"/>
        <w:bottom w:val="none" w:sz="0" w:space="0" w:color="auto"/>
        <w:right w:val="none" w:sz="0" w:space="0" w:color="auto"/>
      </w:divBdr>
    </w:div>
    <w:div w:id="1559823308">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77670580">
      <w:bodyDiv w:val="1"/>
      <w:marLeft w:val="0"/>
      <w:marRight w:val="0"/>
      <w:marTop w:val="0"/>
      <w:marBottom w:val="0"/>
      <w:divBdr>
        <w:top w:val="none" w:sz="0" w:space="0" w:color="auto"/>
        <w:left w:val="none" w:sz="0" w:space="0" w:color="auto"/>
        <w:bottom w:val="none" w:sz="0" w:space="0" w:color="auto"/>
        <w:right w:val="none" w:sz="0" w:space="0" w:color="auto"/>
      </w:divBdr>
    </w:div>
    <w:div w:id="1578706946">
      <w:bodyDiv w:val="1"/>
      <w:marLeft w:val="0"/>
      <w:marRight w:val="0"/>
      <w:marTop w:val="0"/>
      <w:marBottom w:val="0"/>
      <w:divBdr>
        <w:top w:val="none" w:sz="0" w:space="0" w:color="auto"/>
        <w:left w:val="none" w:sz="0" w:space="0" w:color="auto"/>
        <w:bottom w:val="none" w:sz="0" w:space="0" w:color="auto"/>
        <w:right w:val="none" w:sz="0" w:space="0" w:color="auto"/>
      </w:divBdr>
    </w:div>
    <w:div w:id="1579486022">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0141128">
      <w:bodyDiv w:val="1"/>
      <w:marLeft w:val="0"/>
      <w:marRight w:val="0"/>
      <w:marTop w:val="0"/>
      <w:marBottom w:val="0"/>
      <w:divBdr>
        <w:top w:val="none" w:sz="0" w:space="0" w:color="auto"/>
        <w:left w:val="none" w:sz="0" w:space="0" w:color="auto"/>
        <w:bottom w:val="none" w:sz="0" w:space="0" w:color="auto"/>
        <w:right w:val="none" w:sz="0" w:space="0" w:color="auto"/>
      </w:divBdr>
    </w:div>
    <w:div w:id="1602760711">
      <w:bodyDiv w:val="1"/>
      <w:marLeft w:val="0"/>
      <w:marRight w:val="0"/>
      <w:marTop w:val="0"/>
      <w:marBottom w:val="0"/>
      <w:divBdr>
        <w:top w:val="none" w:sz="0" w:space="0" w:color="auto"/>
        <w:left w:val="none" w:sz="0" w:space="0" w:color="auto"/>
        <w:bottom w:val="none" w:sz="0" w:space="0" w:color="auto"/>
        <w:right w:val="none" w:sz="0" w:space="0" w:color="auto"/>
      </w:divBdr>
    </w:div>
    <w:div w:id="1603566995">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18564038">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61736251">
      <w:bodyDiv w:val="1"/>
      <w:marLeft w:val="0"/>
      <w:marRight w:val="0"/>
      <w:marTop w:val="0"/>
      <w:marBottom w:val="0"/>
      <w:divBdr>
        <w:top w:val="none" w:sz="0" w:space="0" w:color="auto"/>
        <w:left w:val="none" w:sz="0" w:space="0" w:color="auto"/>
        <w:bottom w:val="none" w:sz="0" w:space="0" w:color="auto"/>
        <w:right w:val="none" w:sz="0" w:space="0" w:color="auto"/>
      </w:divBdr>
    </w:div>
    <w:div w:id="1673221954">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09138725">
      <w:bodyDiv w:val="1"/>
      <w:marLeft w:val="0"/>
      <w:marRight w:val="0"/>
      <w:marTop w:val="0"/>
      <w:marBottom w:val="0"/>
      <w:divBdr>
        <w:top w:val="none" w:sz="0" w:space="0" w:color="auto"/>
        <w:left w:val="none" w:sz="0" w:space="0" w:color="auto"/>
        <w:bottom w:val="none" w:sz="0" w:space="0" w:color="auto"/>
        <w:right w:val="none" w:sz="0" w:space="0" w:color="auto"/>
      </w:divBdr>
    </w:div>
    <w:div w:id="1716655130">
      <w:bodyDiv w:val="1"/>
      <w:marLeft w:val="0"/>
      <w:marRight w:val="0"/>
      <w:marTop w:val="0"/>
      <w:marBottom w:val="0"/>
      <w:divBdr>
        <w:top w:val="none" w:sz="0" w:space="0" w:color="auto"/>
        <w:left w:val="none" w:sz="0" w:space="0" w:color="auto"/>
        <w:bottom w:val="none" w:sz="0" w:space="0" w:color="auto"/>
        <w:right w:val="none" w:sz="0" w:space="0" w:color="auto"/>
      </w:divBdr>
    </w:div>
    <w:div w:id="1720588875">
      <w:bodyDiv w:val="1"/>
      <w:marLeft w:val="0"/>
      <w:marRight w:val="0"/>
      <w:marTop w:val="0"/>
      <w:marBottom w:val="0"/>
      <w:divBdr>
        <w:top w:val="none" w:sz="0" w:space="0" w:color="auto"/>
        <w:left w:val="none" w:sz="0" w:space="0" w:color="auto"/>
        <w:bottom w:val="none" w:sz="0" w:space="0" w:color="auto"/>
        <w:right w:val="none" w:sz="0" w:space="0" w:color="auto"/>
      </w:divBdr>
    </w:div>
    <w:div w:id="1723360082">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24986704">
      <w:bodyDiv w:val="1"/>
      <w:marLeft w:val="0"/>
      <w:marRight w:val="0"/>
      <w:marTop w:val="0"/>
      <w:marBottom w:val="0"/>
      <w:divBdr>
        <w:top w:val="none" w:sz="0" w:space="0" w:color="auto"/>
        <w:left w:val="none" w:sz="0" w:space="0" w:color="auto"/>
        <w:bottom w:val="none" w:sz="0" w:space="0" w:color="auto"/>
        <w:right w:val="none" w:sz="0" w:space="0" w:color="auto"/>
      </w:divBdr>
    </w:div>
    <w:div w:id="1733045095">
      <w:bodyDiv w:val="1"/>
      <w:marLeft w:val="0"/>
      <w:marRight w:val="0"/>
      <w:marTop w:val="0"/>
      <w:marBottom w:val="0"/>
      <w:divBdr>
        <w:top w:val="none" w:sz="0" w:space="0" w:color="auto"/>
        <w:left w:val="none" w:sz="0" w:space="0" w:color="auto"/>
        <w:bottom w:val="none" w:sz="0" w:space="0" w:color="auto"/>
        <w:right w:val="none" w:sz="0" w:space="0" w:color="auto"/>
      </w:divBdr>
    </w:div>
    <w:div w:id="1737242021">
      <w:bodyDiv w:val="1"/>
      <w:marLeft w:val="0"/>
      <w:marRight w:val="0"/>
      <w:marTop w:val="0"/>
      <w:marBottom w:val="0"/>
      <w:divBdr>
        <w:top w:val="none" w:sz="0" w:space="0" w:color="auto"/>
        <w:left w:val="none" w:sz="0" w:space="0" w:color="auto"/>
        <w:bottom w:val="none" w:sz="0" w:space="0" w:color="auto"/>
        <w:right w:val="none" w:sz="0" w:space="0" w:color="auto"/>
      </w:divBdr>
    </w:div>
    <w:div w:id="1741363149">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53971403">
      <w:bodyDiv w:val="1"/>
      <w:marLeft w:val="0"/>
      <w:marRight w:val="0"/>
      <w:marTop w:val="0"/>
      <w:marBottom w:val="0"/>
      <w:divBdr>
        <w:top w:val="none" w:sz="0" w:space="0" w:color="auto"/>
        <w:left w:val="none" w:sz="0" w:space="0" w:color="auto"/>
        <w:bottom w:val="none" w:sz="0" w:space="0" w:color="auto"/>
        <w:right w:val="none" w:sz="0" w:space="0" w:color="auto"/>
      </w:divBdr>
    </w:div>
    <w:div w:id="1758095300">
      <w:bodyDiv w:val="1"/>
      <w:marLeft w:val="0"/>
      <w:marRight w:val="0"/>
      <w:marTop w:val="0"/>
      <w:marBottom w:val="0"/>
      <w:divBdr>
        <w:top w:val="none" w:sz="0" w:space="0" w:color="auto"/>
        <w:left w:val="none" w:sz="0" w:space="0" w:color="auto"/>
        <w:bottom w:val="none" w:sz="0" w:space="0" w:color="auto"/>
        <w:right w:val="none" w:sz="0" w:space="0" w:color="auto"/>
      </w:divBdr>
    </w:div>
    <w:div w:id="1768502546">
      <w:bodyDiv w:val="1"/>
      <w:marLeft w:val="0"/>
      <w:marRight w:val="0"/>
      <w:marTop w:val="0"/>
      <w:marBottom w:val="0"/>
      <w:divBdr>
        <w:top w:val="none" w:sz="0" w:space="0" w:color="auto"/>
        <w:left w:val="none" w:sz="0" w:space="0" w:color="auto"/>
        <w:bottom w:val="none" w:sz="0" w:space="0" w:color="auto"/>
        <w:right w:val="none" w:sz="0" w:space="0" w:color="auto"/>
      </w:divBdr>
    </w:div>
    <w:div w:id="1778140416">
      <w:bodyDiv w:val="1"/>
      <w:marLeft w:val="0"/>
      <w:marRight w:val="0"/>
      <w:marTop w:val="0"/>
      <w:marBottom w:val="0"/>
      <w:divBdr>
        <w:top w:val="none" w:sz="0" w:space="0" w:color="auto"/>
        <w:left w:val="none" w:sz="0" w:space="0" w:color="auto"/>
        <w:bottom w:val="none" w:sz="0" w:space="0" w:color="auto"/>
        <w:right w:val="none" w:sz="0" w:space="0" w:color="auto"/>
      </w:divBdr>
    </w:div>
    <w:div w:id="1780029726">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787459136">
      <w:bodyDiv w:val="1"/>
      <w:marLeft w:val="0"/>
      <w:marRight w:val="0"/>
      <w:marTop w:val="0"/>
      <w:marBottom w:val="0"/>
      <w:divBdr>
        <w:top w:val="none" w:sz="0" w:space="0" w:color="auto"/>
        <w:left w:val="none" w:sz="0" w:space="0" w:color="auto"/>
        <w:bottom w:val="none" w:sz="0" w:space="0" w:color="auto"/>
        <w:right w:val="none" w:sz="0" w:space="0" w:color="auto"/>
      </w:divBdr>
    </w:div>
    <w:div w:id="1790976849">
      <w:bodyDiv w:val="1"/>
      <w:marLeft w:val="0"/>
      <w:marRight w:val="0"/>
      <w:marTop w:val="0"/>
      <w:marBottom w:val="0"/>
      <w:divBdr>
        <w:top w:val="none" w:sz="0" w:space="0" w:color="auto"/>
        <w:left w:val="none" w:sz="0" w:space="0" w:color="auto"/>
        <w:bottom w:val="none" w:sz="0" w:space="0" w:color="auto"/>
        <w:right w:val="none" w:sz="0" w:space="0" w:color="auto"/>
      </w:divBdr>
    </w:div>
    <w:div w:id="1795640113">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09587072">
      <w:bodyDiv w:val="1"/>
      <w:marLeft w:val="0"/>
      <w:marRight w:val="0"/>
      <w:marTop w:val="0"/>
      <w:marBottom w:val="0"/>
      <w:divBdr>
        <w:top w:val="none" w:sz="0" w:space="0" w:color="auto"/>
        <w:left w:val="none" w:sz="0" w:space="0" w:color="auto"/>
        <w:bottom w:val="none" w:sz="0" w:space="0" w:color="auto"/>
        <w:right w:val="none" w:sz="0" w:space="0" w:color="auto"/>
      </w:divBdr>
    </w:div>
    <w:div w:id="1814252789">
      <w:bodyDiv w:val="1"/>
      <w:marLeft w:val="0"/>
      <w:marRight w:val="0"/>
      <w:marTop w:val="0"/>
      <w:marBottom w:val="0"/>
      <w:divBdr>
        <w:top w:val="none" w:sz="0" w:space="0" w:color="auto"/>
        <w:left w:val="none" w:sz="0" w:space="0" w:color="auto"/>
        <w:bottom w:val="none" w:sz="0" w:space="0" w:color="auto"/>
        <w:right w:val="none" w:sz="0" w:space="0" w:color="auto"/>
      </w:divBdr>
    </w:div>
    <w:div w:id="1816752122">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39036010">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5003397">
      <w:bodyDiv w:val="1"/>
      <w:marLeft w:val="0"/>
      <w:marRight w:val="0"/>
      <w:marTop w:val="0"/>
      <w:marBottom w:val="0"/>
      <w:divBdr>
        <w:top w:val="none" w:sz="0" w:space="0" w:color="auto"/>
        <w:left w:val="none" w:sz="0" w:space="0" w:color="auto"/>
        <w:bottom w:val="none" w:sz="0" w:space="0" w:color="auto"/>
        <w:right w:val="none" w:sz="0" w:space="0" w:color="auto"/>
      </w:divBdr>
    </w:div>
    <w:div w:id="1898783815">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4049586">
      <w:bodyDiv w:val="1"/>
      <w:marLeft w:val="0"/>
      <w:marRight w:val="0"/>
      <w:marTop w:val="0"/>
      <w:marBottom w:val="0"/>
      <w:divBdr>
        <w:top w:val="none" w:sz="0" w:space="0" w:color="auto"/>
        <w:left w:val="none" w:sz="0" w:space="0" w:color="auto"/>
        <w:bottom w:val="none" w:sz="0" w:space="0" w:color="auto"/>
        <w:right w:val="none" w:sz="0" w:space="0" w:color="auto"/>
      </w:divBdr>
    </w:div>
    <w:div w:id="1917127733">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31574301">
      <w:bodyDiv w:val="1"/>
      <w:marLeft w:val="0"/>
      <w:marRight w:val="0"/>
      <w:marTop w:val="0"/>
      <w:marBottom w:val="0"/>
      <w:divBdr>
        <w:top w:val="none" w:sz="0" w:space="0" w:color="auto"/>
        <w:left w:val="none" w:sz="0" w:space="0" w:color="auto"/>
        <w:bottom w:val="none" w:sz="0" w:space="0" w:color="auto"/>
        <w:right w:val="none" w:sz="0" w:space="0" w:color="auto"/>
      </w:divBdr>
    </w:div>
    <w:div w:id="1950814130">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52198806">
      <w:bodyDiv w:val="1"/>
      <w:marLeft w:val="0"/>
      <w:marRight w:val="0"/>
      <w:marTop w:val="0"/>
      <w:marBottom w:val="0"/>
      <w:divBdr>
        <w:top w:val="none" w:sz="0" w:space="0" w:color="auto"/>
        <w:left w:val="none" w:sz="0" w:space="0" w:color="auto"/>
        <w:bottom w:val="none" w:sz="0" w:space="0" w:color="auto"/>
        <w:right w:val="none" w:sz="0" w:space="0" w:color="auto"/>
      </w:divBdr>
    </w:div>
    <w:div w:id="1955213171">
      <w:bodyDiv w:val="1"/>
      <w:marLeft w:val="0"/>
      <w:marRight w:val="0"/>
      <w:marTop w:val="0"/>
      <w:marBottom w:val="0"/>
      <w:divBdr>
        <w:top w:val="none" w:sz="0" w:space="0" w:color="auto"/>
        <w:left w:val="none" w:sz="0" w:space="0" w:color="auto"/>
        <w:bottom w:val="none" w:sz="0" w:space="0" w:color="auto"/>
        <w:right w:val="none" w:sz="0" w:space="0" w:color="auto"/>
      </w:divBdr>
    </w:div>
    <w:div w:id="1959483026">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89674297">
      <w:bodyDiv w:val="1"/>
      <w:marLeft w:val="0"/>
      <w:marRight w:val="0"/>
      <w:marTop w:val="0"/>
      <w:marBottom w:val="0"/>
      <w:divBdr>
        <w:top w:val="none" w:sz="0" w:space="0" w:color="auto"/>
        <w:left w:val="none" w:sz="0" w:space="0" w:color="auto"/>
        <w:bottom w:val="none" w:sz="0" w:space="0" w:color="auto"/>
        <w:right w:val="none" w:sz="0" w:space="0" w:color="auto"/>
      </w:divBdr>
    </w:div>
    <w:div w:id="1990477307">
      <w:bodyDiv w:val="1"/>
      <w:marLeft w:val="0"/>
      <w:marRight w:val="0"/>
      <w:marTop w:val="0"/>
      <w:marBottom w:val="0"/>
      <w:divBdr>
        <w:top w:val="none" w:sz="0" w:space="0" w:color="auto"/>
        <w:left w:val="none" w:sz="0" w:space="0" w:color="auto"/>
        <w:bottom w:val="none" w:sz="0" w:space="0" w:color="auto"/>
        <w:right w:val="none" w:sz="0" w:space="0" w:color="auto"/>
      </w:divBdr>
    </w:div>
    <w:div w:id="1994217878">
      <w:bodyDiv w:val="1"/>
      <w:marLeft w:val="0"/>
      <w:marRight w:val="0"/>
      <w:marTop w:val="0"/>
      <w:marBottom w:val="0"/>
      <w:divBdr>
        <w:top w:val="none" w:sz="0" w:space="0" w:color="auto"/>
        <w:left w:val="none" w:sz="0" w:space="0" w:color="auto"/>
        <w:bottom w:val="none" w:sz="0" w:space="0" w:color="auto"/>
        <w:right w:val="none" w:sz="0" w:space="0" w:color="auto"/>
      </w:divBdr>
    </w:div>
    <w:div w:id="1995256882">
      <w:bodyDiv w:val="1"/>
      <w:marLeft w:val="0"/>
      <w:marRight w:val="0"/>
      <w:marTop w:val="0"/>
      <w:marBottom w:val="0"/>
      <w:divBdr>
        <w:top w:val="none" w:sz="0" w:space="0" w:color="auto"/>
        <w:left w:val="none" w:sz="0" w:space="0" w:color="auto"/>
        <w:bottom w:val="none" w:sz="0" w:space="0" w:color="auto"/>
        <w:right w:val="none" w:sz="0" w:space="0" w:color="auto"/>
      </w:divBdr>
    </w:div>
    <w:div w:id="1997298908">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1690090">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08901559">
      <w:bodyDiv w:val="1"/>
      <w:marLeft w:val="0"/>
      <w:marRight w:val="0"/>
      <w:marTop w:val="0"/>
      <w:marBottom w:val="0"/>
      <w:divBdr>
        <w:top w:val="none" w:sz="0" w:space="0" w:color="auto"/>
        <w:left w:val="none" w:sz="0" w:space="0" w:color="auto"/>
        <w:bottom w:val="none" w:sz="0" w:space="0" w:color="auto"/>
        <w:right w:val="none" w:sz="0" w:space="0" w:color="auto"/>
      </w:divBdr>
    </w:div>
    <w:div w:id="2012177887">
      <w:bodyDiv w:val="1"/>
      <w:marLeft w:val="0"/>
      <w:marRight w:val="0"/>
      <w:marTop w:val="0"/>
      <w:marBottom w:val="0"/>
      <w:divBdr>
        <w:top w:val="none" w:sz="0" w:space="0" w:color="auto"/>
        <w:left w:val="none" w:sz="0" w:space="0" w:color="auto"/>
        <w:bottom w:val="none" w:sz="0" w:space="0" w:color="auto"/>
        <w:right w:val="none" w:sz="0" w:space="0" w:color="auto"/>
      </w:divBdr>
    </w:div>
    <w:div w:id="2022925623">
      <w:bodyDiv w:val="1"/>
      <w:marLeft w:val="0"/>
      <w:marRight w:val="0"/>
      <w:marTop w:val="0"/>
      <w:marBottom w:val="0"/>
      <w:divBdr>
        <w:top w:val="none" w:sz="0" w:space="0" w:color="auto"/>
        <w:left w:val="none" w:sz="0" w:space="0" w:color="auto"/>
        <w:bottom w:val="none" w:sz="0" w:space="0" w:color="auto"/>
        <w:right w:val="none" w:sz="0" w:space="0" w:color="auto"/>
      </w:divBdr>
    </w:div>
    <w:div w:id="2025941166">
      <w:bodyDiv w:val="1"/>
      <w:marLeft w:val="0"/>
      <w:marRight w:val="0"/>
      <w:marTop w:val="0"/>
      <w:marBottom w:val="0"/>
      <w:divBdr>
        <w:top w:val="none" w:sz="0" w:space="0" w:color="auto"/>
        <w:left w:val="none" w:sz="0" w:space="0" w:color="auto"/>
        <w:bottom w:val="none" w:sz="0" w:space="0" w:color="auto"/>
        <w:right w:val="none" w:sz="0" w:space="0" w:color="auto"/>
      </w:divBdr>
    </w:div>
    <w:div w:id="2027442915">
      <w:bodyDiv w:val="1"/>
      <w:marLeft w:val="0"/>
      <w:marRight w:val="0"/>
      <w:marTop w:val="0"/>
      <w:marBottom w:val="0"/>
      <w:divBdr>
        <w:top w:val="none" w:sz="0" w:space="0" w:color="auto"/>
        <w:left w:val="none" w:sz="0" w:space="0" w:color="auto"/>
        <w:bottom w:val="none" w:sz="0" w:space="0" w:color="auto"/>
        <w:right w:val="none" w:sz="0" w:space="0" w:color="auto"/>
      </w:divBdr>
    </w:div>
    <w:div w:id="2035572847">
      <w:bodyDiv w:val="1"/>
      <w:marLeft w:val="0"/>
      <w:marRight w:val="0"/>
      <w:marTop w:val="0"/>
      <w:marBottom w:val="0"/>
      <w:divBdr>
        <w:top w:val="none" w:sz="0" w:space="0" w:color="auto"/>
        <w:left w:val="none" w:sz="0" w:space="0" w:color="auto"/>
        <w:bottom w:val="none" w:sz="0" w:space="0" w:color="auto"/>
        <w:right w:val="none" w:sz="0" w:space="0" w:color="auto"/>
      </w:divBdr>
    </w:div>
    <w:div w:id="2043552690">
      <w:bodyDiv w:val="1"/>
      <w:marLeft w:val="0"/>
      <w:marRight w:val="0"/>
      <w:marTop w:val="0"/>
      <w:marBottom w:val="0"/>
      <w:divBdr>
        <w:top w:val="none" w:sz="0" w:space="0" w:color="auto"/>
        <w:left w:val="none" w:sz="0" w:space="0" w:color="auto"/>
        <w:bottom w:val="none" w:sz="0" w:space="0" w:color="auto"/>
        <w:right w:val="none" w:sz="0" w:space="0" w:color="auto"/>
      </w:divBdr>
    </w:div>
    <w:div w:id="2052802788">
      <w:bodyDiv w:val="1"/>
      <w:marLeft w:val="0"/>
      <w:marRight w:val="0"/>
      <w:marTop w:val="0"/>
      <w:marBottom w:val="0"/>
      <w:divBdr>
        <w:top w:val="none" w:sz="0" w:space="0" w:color="auto"/>
        <w:left w:val="none" w:sz="0" w:space="0" w:color="auto"/>
        <w:bottom w:val="none" w:sz="0" w:space="0" w:color="auto"/>
        <w:right w:val="none" w:sz="0" w:space="0" w:color="auto"/>
      </w:divBdr>
    </w:div>
    <w:div w:id="2053580569">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3119673">
      <w:bodyDiv w:val="1"/>
      <w:marLeft w:val="0"/>
      <w:marRight w:val="0"/>
      <w:marTop w:val="0"/>
      <w:marBottom w:val="0"/>
      <w:divBdr>
        <w:top w:val="none" w:sz="0" w:space="0" w:color="auto"/>
        <w:left w:val="none" w:sz="0" w:space="0" w:color="auto"/>
        <w:bottom w:val="none" w:sz="0" w:space="0" w:color="auto"/>
        <w:right w:val="none" w:sz="0" w:space="0" w:color="auto"/>
      </w:divBdr>
    </w:div>
    <w:div w:id="2093626890">
      <w:bodyDiv w:val="1"/>
      <w:marLeft w:val="0"/>
      <w:marRight w:val="0"/>
      <w:marTop w:val="0"/>
      <w:marBottom w:val="0"/>
      <w:divBdr>
        <w:top w:val="none" w:sz="0" w:space="0" w:color="auto"/>
        <w:left w:val="none" w:sz="0" w:space="0" w:color="auto"/>
        <w:bottom w:val="none" w:sz="0" w:space="0" w:color="auto"/>
        <w:right w:val="none" w:sz="0" w:space="0" w:color="auto"/>
      </w:divBdr>
    </w:div>
    <w:div w:id="2096389493">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04951594">
      <w:bodyDiv w:val="1"/>
      <w:marLeft w:val="0"/>
      <w:marRight w:val="0"/>
      <w:marTop w:val="0"/>
      <w:marBottom w:val="0"/>
      <w:divBdr>
        <w:top w:val="none" w:sz="0" w:space="0" w:color="auto"/>
        <w:left w:val="none" w:sz="0" w:space="0" w:color="auto"/>
        <w:bottom w:val="none" w:sz="0" w:space="0" w:color="auto"/>
        <w:right w:val="none" w:sz="0" w:space="0" w:color="auto"/>
      </w:divBdr>
    </w:div>
    <w:div w:id="2111077953">
      <w:bodyDiv w:val="1"/>
      <w:marLeft w:val="0"/>
      <w:marRight w:val="0"/>
      <w:marTop w:val="0"/>
      <w:marBottom w:val="0"/>
      <w:divBdr>
        <w:top w:val="none" w:sz="0" w:space="0" w:color="auto"/>
        <w:left w:val="none" w:sz="0" w:space="0" w:color="auto"/>
        <w:bottom w:val="none" w:sz="0" w:space="0" w:color="auto"/>
        <w:right w:val="none" w:sz="0" w:space="0" w:color="auto"/>
      </w:divBdr>
    </w:div>
    <w:div w:id="2113544517">
      <w:bodyDiv w:val="1"/>
      <w:marLeft w:val="0"/>
      <w:marRight w:val="0"/>
      <w:marTop w:val="0"/>
      <w:marBottom w:val="0"/>
      <w:divBdr>
        <w:top w:val="none" w:sz="0" w:space="0" w:color="auto"/>
        <w:left w:val="none" w:sz="0" w:space="0" w:color="auto"/>
        <w:bottom w:val="none" w:sz="0" w:space="0" w:color="auto"/>
        <w:right w:val="none" w:sz="0" w:space="0" w:color="auto"/>
      </w:divBdr>
    </w:div>
    <w:div w:id="2119134470">
      <w:bodyDiv w:val="1"/>
      <w:marLeft w:val="0"/>
      <w:marRight w:val="0"/>
      <w:marTop w:val="0"/>
      <w:marBottom w:val="0"/>
      <w:divBdr>
        <w:top w:val="none" w:sz="0" w:space="0" w:color="auto"/>
        <w:left w:val="none" w:sz="0" w:space="0" w:color="auto"/>
        <w:bottom w:val="none" w:sz="0" w:space="0" w:color="auto"/>
        <w:right w:val="none" w:sz="0" w:space="0" w:color="auto"/>
      </w:divBdr>
    </w:div>
    <w:div w:id="2119790333">
      <w:bodyDiv w:val="1"/>
      <w:marLeft w:val="0"/>
      <w:marRight w:val="0"/>
      <w:marTop w:val="0"/>
      <w:marBottom w:val="0"/>
      <w:divBdr>
        <w:top w:val="none" w:sz="0" w:space="0" w:color="auto"/>
        <w:left w:val="none" w:sz="0" w:space="0" w:color="auto"/>
        <w:bottom w:val="none" w:sz="0" w:space="0" w:color="auto"/>
        <w:right w:val="none" w:sz="0" w:space="0" w:color="auto"/>
      </w:divBdr>
    </w:div>
    <w:div w:id="2127842412">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31197391">
      <w:bodyDiv w:val="1"/>
      <w:marLeft w:val="0"/>
      <w:marRight w:val="0"/>
      <w:marTop w:val="0"/>
      <w:marBottom w:val="0"/>
      <w:divBdr>
        <w:top w:val="none" w:sz="0" w:space="0" w:color="auto"/>
        <w:left w:val="none" w:sz="0" w:space="0" w:color="auto"/>
        <w:bottom w:val="none" w:sz="0" w:space="0" w:color="auto"/>
        <w:right w:val="none" w:sz="0" w:space="0" w:color="auto"/>
      </w:divBdr>
    </w:div>
    <w:div w:id="2135249254">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Jas09</b:Tag>
    <b:SourceType>ConferenceProceedings</b:SourceType>
    <b:Guid>{30A651FF-47A8-4018-9828-28E186A319DE}</b:Guid>
    <b:Title>State-Based Scripting In Uncharted 2: Among Thieves</b:Title>
    <b:Year>2009</b:Year>
    <b:Author>
      <b:Author>
        <b:NameList>
          <b:Person>
            <b:Last>Gregory</b:Last>
            <b:First>Jason</b:First>
          </b:Person>
        </b:NameList>
      </b:Author>
    </b:Author>
    <b:RefOrder>14</b:RefOrder>
  </b:Source>
  <b:Source>
    <b:Tag>WuH07</b:Tag>
    <b:SourceType>ElectronicSource</b:SourceType>
    <b:Guid>{57E86E84-7E5E-4CCA-8AB8-EFAE91EE74C0}</b:Guid>
    <b:Title>Demonstration of a Domain-Specific Language</b:Title>
    <b:Year>2007</b:Year>
    <b:City>Amsterdam</b:City>
    <b:Publisher>Elsevier Science B. V.</b:Publisher>
    <b:URL>https://gray.cs.ua.edu/pubs/ldta-2007.pdf</b:URL>
    <b:Author>
      <b:Author>
        <b:NameList>
          <b:Person>
            <b:Last>Wu</b:Last>
            <b:First>Hui</b:First>
          </b:Person>
          <b:Person>
            <b:Last>Gray</b:Last>
            <b:First>Jeff</b:First>
          </b:Person>
          <b:Person>
            <b:Last>Mernik</b:Last>
            <b:First>Marjan</b:First>
          </b:Person>
        </b:NameList>
      </b:Author>
    </b:Author>
    <b:RefOrder>15</b:RefOrder>
  </b:Source>
  <b:Source>
    <b:Tag>Nys14</b:Tag>
    <b:SourceType>BookSection</b:SourceType>
    <b:Guid>{13A8268C-E61D-40E4-A36D-BCE6B60DE988}</b:Guid>
    <b:Title>Bytecode</b:Title>
    <b:Year>2014</b:Year>
    <b:Author>
      <b:Author>
        <b:NameList>
          <b:Person>
            <b:Last>Nystrom</b:Last>
            <b:First>Robert</b:First>
          </b:Person>
        </b:NameList>
      </b:Author>
    </b:Author>
    <b:BookTitle>Game Programming Patterns</b:BookTitle>
    <b:Pages>155-180</b:Pages>
    <b:City>Coppell, TX</b:City>
    <b:Publisher>Genever Benning</b:Publisher>
    <b:RefOrder>10</b:RefOrder>
  </b:Source>
  <b:Source>
    <b:Tag>Wes08</b:Tag>
    <b:SourceType>InternetSite</b:SourceType>
    <b:Guid>{579E59FD-0F03-461B-95B2-F8E7A252E679}</b:Guid>
    <b:Title>The Whimsy Of Domain-Specific Languages</b:Title>
    <b:Year>2008</b:Year>
    <b:Author>
      <b:Author>
        <b:NameList>
          <b:Person>
            <b:Last>West</b:Last>
            <b:First>Mick</b:First>
          </b:Person>
        </b:NameList>
      </b:Author>
    </b:Author>
    <b:ProductionCompany>Gamasutra</b:ProductionCompany>
    <b:Month>September</b:Month>
    <b:Day>3</b:Day>
    <b:YearAccessed>2020</b:YearAccessed>
    <b:MonthAccessed>June</b:MonthAccessed>
    <b:DayAccessed>18</b:DayAccessed>
    <b:URL>https://www.gamasutra.com/view/feature/130077/the_whimsy_of_domainspecific_.php</b:URL>
    <b:RefOrder>8</b:RefOrder>
  </b:Source>
  <b:Source>
    <b:Tag>Par16</b:Tag>
    <b:SourceType>InternetSite</b:SourceType>
    <b:Guid>{AA1B69AF-5CCB-4997-9B24-E3C753985769}</b:Guid>
    <b:Title>Overview of Domain-Specific Language Tools</b:Title>
    <b:ProductionCompany>Microsoft</b:ProductionCompany>
    <b:Year>2016</b:Year>
    <b:Month>November</b:Month>
    <b:Day>04</b:Day>
    <b:YearAccessed>2020</b:YearAccessed>
    <b:MonthAccessed>June</b:MonthAccessed>
    <b:DayAccessed>18</b:DayAccessed>
    <b:URL>https://docs.microsoft.com/en-us/visualstudio/modeling/overview-of-domain-specific-language-tools?view=vs-2019</b:URL>
    <b:Author>
      <b:Author>
        <b:NameList>
          <b:Person>
            <b:Last>Partlow</b:Last>
            <b:First>Joshua</b:First>
          </b:Person>
        </b:NameList>
      </b:Author>
    </b:Author>
    <b:RefOrder>17</b:RefOrder>
  </b:Source>
  <b:Source>
    <b:Tag>Kap18</b:Tag>
    <b:SourceType>ArticleInAPeriodical</b:SourceType>
    <b:Guid>{9E8B0C47-56BF-414E-8145-0F7F8103BF4D}</b:Guid>
    <b:Title>Writing Your Own Debugger and Language Extensions with Visual Studio Code</b:Title>
    <b:Year>2018</b:Year>
    <b:Month>September/October</b:Month>
    <b:Author>
      <b:Author>
        <b:NameList>
          <b:Person>
            <b:Last>Kaplan</b:Last>
            <b:First>Vassili</b:First>
          </b:Person>
        </b:NameList>
      </b:Author>
    </b:Author>
    <b:PeriodicalTitle>Code Magazine</b:PeriodicalTitle>
    <b:RefOrder>13</b:RefOrder>
  </b:Source>
  <b:Source>
    <b:Tag>Tom17</b:Tag>
    <b:SourceType>DocumentFromInternetSite</b:SourceType>
    <b:Guid>{43AC28F3-9147-450B-AAD8-B5254B260AF7}</b:Guid>
    <b:Title>The complete guide to (external) Domain Specific Languages</b:Title>
    <b:Year>2017</b:Year>
    <b:Month>February</b:Month>
    <b:Day>20</b:Day>
    <b:YearAccessed>2020</b:YearAccessed>
    <b:MonthAccessed>June</b:MonthAccessed>
    <b:DayAccessed>11</b:DayAccessed>
    <b:URL>https://tomassetti.me/domain-specific-languages/</b:URL>
    <b:Author>
      <b:Author>
        <b:NameList>
          <b:Person>
            <b:Last>Tomasetti</b:Last>
            <b:First>Frederico</b:First>
          </b:Person>
        </b:NameList>
      </b:Author>
    </b:Author>
    <b:RefOrder>6</b:RefOrder>
  </b:Source>
  <b:Source>
    <b:Tag>Mer05</b:Tag>
    <b:SourceType>JournalArticle</b:SourceType>
    <b:Guid>{7F2364BD-A5A4-4F44-8AAC-8854CFBB6A37}</b:Guid>
    <b:Title>When and How to Develop Domain-Specific Languages</b:Title>
    <b:Year>2005</b:Year>
    <b:Author>
      <b:Author>
        <b:NameList>
          <b:Person>
            <b:Last>Mernik</b:Last>
            <b:First>Marjan</b:First>
          </b:Person>
          <b:Person>
            <b:Last>Heering</b:Last>
            <b:First>Jan</b:First>
          </b:Person>
          <b:Person>
            <b:Last>Sloane</b:Last>
            <b:First>Anthony</b:First>
            <b:Middle>M.</b:Middle>
          </b:Person>
        </b:NameList>
      </b:Author>
    </b:Author>
    <b:JournalName>ACM Computing Surveys</b:JournalName>
    <b:Volume>37</b:Volume>
    <b:Issue>4</b:Issue>
    <b:RefOrder>7</b:RefOrder>
  </b:Source>
  <b:Source>
    <b:Tag>Gre14</b:Tag>
    <b:SourceType>BookSection</b:SourceType>
    <b:Guid>{564B4804-2596-434A-9B76-80E68BF870A7}</b:Guid>
    <b:Title>Scripting</b:Title>
    <b:Year>2014</b:Year>
    <b:Pages>954-978</b:Pages>
    <b:Author>
      <b:Author>
        <b:NameList>
          <b:Person>
            <b:Last>Gregory</b:Last>
            <b:First>Jason</b:First>
          </b:Person>
        </b:NameList>
      </b:Author>
    </b:Author>
    <b:BookTitle>Game Engine Architecture, 2nd Ed.</b:BookTitle>
    <b:City>Boca Raton</b:City>
    <b:Publisher>Taylor &amp; Francis</b:Publisher>
    <b:RefOrder>5</b:RefOrder>
  </b:Source>
  <b:Source>
    <b:Tag>Ber17</b:Tag>
    <b:SourceType>InternetSite</b:SourceType>
    <b:Guid>{8F47464D-488D-4ABA-9C41-673BE384B015}</b:Guid>
    <b:Title>Designing a simple game AI using Finite State Machines</b:Title>
    <b:Year>2017</b:Year>
    <b:Author>
      <b:Author>
        <b:NameList>
          <b:Person>
            <b:Last>Berglund</b:Last>
            <b:First>Carl</b:First>
          </b:Person>
        </b:NameList>
      </b:Author>
    </b:Author>
    <b:ProductionCompany>Gamasutra</b:ProductionCompany>
    <b:Month>February</b:Month>
    <b:Day>27</b:Day>
    <b:YearAccessed>2020</b:YearAccessed>
    <b:MonthAccessed>June</b:MonthAccessed>
    <b:DayAccessed>25</b:DayAccessed>
    <b:URL>https://www.gamasutra.com/blogs/CarlBerglund/20170227/292378/Designing_a_simple_game_AI_using_Finite_State_Machines.php</b:URL>
    <b:RefOrder>11</b:RefOrder>
  </b:Source>
  <b:Source>
    <b:Tag>Des14</b:Tag>
    <b:SourceType>DocumentFromInternetSite</b:SourceType>
    <b:Guid>{3B916495-8A3A-4F7D-B3A6-5279E0DAE60B}</b:Guid>
    <b:Title>P: A Domain-Specific Language for Asynchronous Event-Driven Programming</b:Title>
    <b:Year>2014</b:Year>
    <b:Month>July</b:Month>
    <b:YearAccessed>2020</b:YearAccessed>
    <b:MonthAccessed>July</b:MonthAccessed>
    <b:DayAccessed>9</b:DayAccessed>
    <b:URL>https://www.researchgate.net/publication/266660871_P_a_domain-specific_language_for_asynchronous_event-driven_programming_invited_talk_abstract</b:URL>
    <b:Author>
      <b:Author>
        <b:NameList>
          <b:Person>
            <b:Last>Desai</b:Last>
            <b:First>Ankush</b:First>
          </b:Person>
          <b:Person>
            <b:Last>Gupta</b:Last>
            <b:First>Vivek</b:First>
          </b:Person>
          <b:Person>
            <b:Last>Jackson</b:Last>
            <b:First>Ethan</b:First>
          </b:Person>
          <b:Person>
            <b:Last>Qadeer</b:Last>
            <b:First>Shaz</b:First>
          </b:Person>
          <b:Person>
            <b:Last>Rajama</b:Last>
            <b:First>Sriram</b:First>
          </b:Person>
          <b:Person>
            <b:Last>Zufferey</b:Last>
            <b:First>Damien</b:First>
          </b:Person>
        </b:NameList>
      </b:Author>
    </b:Author>
    <b:RefOrder>4</b:RefOrder>
  </b:Source>
  <b:Source>
    <b:Tag>Lew16</b:Tag>
    <b:SourceType>ConferenceProceedings</b:SourceType>
    <b:Guid>{8401A94D-54A3-4A18-BB1B-CBED26ED2791}</b:Guid>
    <b:Title>Sculpting a Gameplay Scripting Solution</b:Title>
    <b:Year>2016</b:Year>
    <b:Author>
      <b:Author>
        <b:NameList>
          <b:Person>
            <b:Last>Lewis</b:Last>
            <b:First>Mike</b:First>
          </b:Person>
        </b:NameList>
      </b:Author>
    </b:Author>
    <b:ConferenceName>Game Developer's Conference</b:ConferenceName>
    <b:City>San Francisco</b:City>
    <b:RefOrder>1</b:RefOrder>
  </b:Source>
  <b:Source>
    <b:Tag>Bro01</b:Tag>
    <b:SourceType>ConferenceProceedings</b:SourceType>
    <b:Guid>{E4012390-3DE9-424C-9108-C8A3AB28D2F8}</b:Guid>
    <b:Author>
      <b:Author>
        <b:NameList>
          <b:Person>
            <b:Last>Brockington</b:Last>
            <b:First>Mark</b:First>
          </b:Person>
        </b:NameList>
      </b:Author>
    </b:Author>
    <b:Title>Choosing, Designing and Implementing Scripting Languages: Tales from the Script</b:Title>
    <b:Year>2001</b:Year>
    <b:ConferenceName>Game Developer's Conference</b:ConferenceName>
    <b:City>San Francisco</b:City>
    <b:RefOrder>16</b:RefOrder>
  </b:Source>
  <b:Source>
    <b:Tag>Rob20</b:Tag>
    <b:SourceType>Book</b:SourceType>
    <b:Guid>{78D8CAE7-5DFD-45D2-B11E-BFD5E41F71CB}</b:Guid>
    <b:Title>Crafting Interpreters</b:Title>
    <b:Year>2020</b:Year>
    <b:Author>
      <b:Author>
        <b:NameList>
          <b:Person>
            <b:Last>Nystrom</b:Last>
            <b:First>Robert</b:First>
          </b:Person>
        </b:NameList>
      </b:Author>
    </b:Author>
    <b:RefOrder>9</b:RefOrder>
  </b:Source>
  <b:Source>
    <b:Tag>Ben20</b:Tag>
    <b:SourceType>InternetSite</b:SourceType>
    <b:Guid>{50AF1180-AE2E-4A8D-827B-7C30803D7564}</b:Guid>
    <b:Title>Notes on how to create a Language Grammar and Custom Theme for a Textmate Bundle</b:Title>
    <b:Author>
      <b:Author>
        <b:NameList>
          <b:Person>
            <b:Last>Parizek</b:Last>
            <b:First>Ben</b:First>
          </b:Person>
        </b:NameList>
      </b:Author>
    </b:Author>
    <b:YearAccessed>2020</b:YearAccessed>
    <b:MonthAccessed>10</b:MonthAccessed>
    <b:URL>https://benparizek.com/notebook/notes-on-how-to-create-a-language-grammar-and-custom-theme-for-a-textmate-bundle</b:URL>
    <b:RefOrder>12</b:RefOrder>
  </b:Source>
  <b:Source>
    <b:Tag>The85</b:Tag>
    <b:SourceType>ElectronicSource</b:SourceType>
    <b:Guid>{ED119DF0-502F-4513-BEFF-399B3DD1F668}</b:Guid>
    <b:Title>The Legend of Zelda. [Nintendo Entertainment System]</b:Title>
    <b:Year>1985</b:Year>
    <b:City>Japan</b:City>
    <b:Publisher>Nintendo</b:Publisher>
    <b:RefOrder>2</b:RefOrder>
  </b:Source>
  <b:Source>
    <b:Tag>Dun89</b:Tag>
    <b:SourceType>ElectronicSource</b:SourceType>
    <b:Guid>{5F2BFB86-F7CC-41F4-A8A5-E2BFD5A16BBA}</b:Guid>
    <b:Title>Dungeon Explorer [TurboGrafx-16]</b:Title>
    <b:City>Japan</b:City>
    <b:Publisher>Atlus</b:Publisher>
    <b:Year>1989</b:Year>
    <b:RefOrder>3</b:RefOrder>
  </b:Source>
  <b:Source>
    <b:Tag>7Bi18</b:Tag>
    <b:SourceType>ElectronicSource</b:SourceType>
    <b:Guid>{99CE8B44-227A-4F53-8A6A-134300C48869}</b:Guid>
    <b:Title>7 Billion Humans. [Nintendo Switch]</b:Title>
    <b:City>United States</b:City>
    <b:Publisher>Tomorrow Corporation</b:Publisher>
    <b:Year>2018</b:Year>
    <b:RefOrder>18</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E3EE61F1D32294DA3E714D25D3DD2BC" ma:contentTypeVersion="9" ma:contentTypeDescription="Create a new document." ma:contentTypeScope="" ma:versionID="a145ef2613cfbc6cd45446be113b2a5d">
  <xsd:schema xmlns:xsd="http://www.w3.org/2001/XMLSchema" xmlns:xs="http://www.w3.org/2001/XMLSchema" xmlns:p="http://schemas.microsoft.com/office/2006/metadata/properties" xmlns:ns3="97cb1cbb-3acc-4c81-a65d-cd600d5d50e9" targetNamespace="http://schemas.microsoft.com/office/2006/metadata/properties" ma:root="true" ma:fieldsID="c73f78979ba8818b43d186c58e04b9d6" ns3:_="">
    <xsd:import namespace="97cb1cbb-3acc-4c81-a65d-cd600d5d50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1cbb-3acc-4c81-a65d-cd600d5d5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2A372A-BB7A-41D2-AA1D-D48F81341D0D}">
  <ds:schemaRefs>
    <ds:schemaRef ds:uri="http://schemas.openxmlformats.org/officeDocument/2006/bibliography"/>
  </ds:schemaRefs>
</ds:datastoreItem>
</file>

<file path=customXml/itemProps2.xml><?xml version="1.0" encoding="utf-8"?>
<ds:datastoreItem xmlns:ds="http://schemas.openxmlformats.org/officeDocument/2006/customXml" ds:itemID="{5F50DDEA-C1BE-4184-8899-7BE414D17E60}">
  <ds:schemaRefs>
    <ds:schemaRef ds:uri="http://schemas.microsoft.com/sharepoint/v3/contenttype/forms"/>
  </ds:schemaRefs>
</ds:datastoreItem>
</file>

<file path=customXml/itemProps3.xml><?xml version="1.0" encoding="utf-8"?>
<ds:datastoreItem xmlns:ds="http://schemas.openxmlformats.org/officeDocument/2006/customXml" ds:itemID="{43E361D3-2B44-417C-8140-A3BDBDC065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FB74EC-27C3-43CD-AA19-3C7B74935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cb1cbb-3acc-4c81-a65d-cd600d5d5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ADP.dotm</Template>
  <TotalTime>106</TotalTime>
  <Pages>21</Pages>
  <Words>4597</Words>
  <Characters>26207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Wolverton, Tyler</cp:lastModifiedBy>
  <cp:revision>5</cp:revision>
  <cp:lastPrinted>2010-03-09T21:34:00Z</cp:lastPrinted>
  <dcterms:created xsi:type="dcterms:W3CDTF">2021-04-22T17:58:00Z</dcterms:created>
  <dcterms:modified xsi:type="dcterms:W3CDTF">2021-04-22T18:11:00Z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0x010100FE3EE61F1D32294DA3E714D25D3DD2BC</vt:lpwstr>
  </property>
</Properties>
</file>